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63752" w14:textId="77777777" w:rsidR="00B231CB" w:rsidRDefault="00BF7FAF" w:rsidP="00BF7FAF">
      <w:pPr>
        <w:jc w:val="center"/>
        <w:rPr>
          <w:rFonts w:ascii="Arial" w:hAnsi="Arial" w:cs="Arial"/>
          <w:b/>
          <w:bCs/>
          <w:sz w:val="28"/>
          <w:szCs w:val="28"/>
        </w:rPr>
      </w:pPr>
      <w:r>
        <w:rPr>
          <w:rFonts w:ascii="Arial" w:hAnsi="Arial" w:cs="Arial"/>
          <w:b/>
          <w:bCs/>
          <w:sz w:val="28"/>
          <w:szCs w:val="28"/>
        </w:rPr>
        <w:t xml:space="preserve">Measuring self-regulation in the field: </w:t>
      </w:r>
    </w:p>
    <w:p w14:paraId="12588F07" w14:textId="37E73B99" w:rsidR="00E6133D" w:rsidRDefault="009552F6" w:rsidP="00BF7FAF">
      <w:pPr>
        <w:jc w:val="center"/>
        <w:rPr>
          <w:rFonts w:ascii="Arial" w:hAnsi="Arial" w:cs="Arial"/>
          <w:b/>
          <w:bCs/>
          <w:sz w:val="28"/>
          <w:szCs w:val="28"/>
        </w:rPr>
      </w:pPr>
      <w:r w:rsidRPr="009552F6">
        <w:rPr>
          <w:rFonts w:ascii="Arial" w:hAnsi="Arial" w:cs="Arial"/>
          <w:b/>
          <w:bCs/>
          <w:sz w:val="28"/>
          <w:szCs w:val="28"/>
        </w:rPr>
        <w:t>Reliability and Validity of smartphone-based cognitive-motivational experiments in alcohol use order</w:t>
      </w:r>
    </w:p>
    <w:p w14:paraId="52C40C8E" w14:textId="77777777" w:rsidR="009552F6" w:rsidRPr="009552F6" w:rsidRDefault="009552F6" w:rsidP="00E6133D">
      <w:pPr>
        <w:rPr>
          <w:rFonts w:ascii="Arial" w:hAnsi="Arial" w:cs="Arial"/>
          <w:b/>
          <w:bCs/>
          <w:sz w:val="28"/>
          <w:szCs w:val="28"/>
        </w:rPr>
      </w:pPr>
    </w:p>
    <w:p w14:paraId="3CB23D60" w14:textId="177C92D9" w:rsidR="00340E2B" w:rsidRPr="00340E2B" w:rsidRDefault="00340E2B" w:rsidP="00340E2B">
      <w:pPr>
        <w:rPr>
          <w:rFonts w:ascii="Arial" w:hAnsi="Arial" w:cs="Arial"/>
          <w:sz w:val="20"/>
          <w:szCs w:val="20"/>
        </w:rPr>
      </w:pPr>
      <w:r w:rsidRPr="00340E2B">
        <w:rPr>
          <w:rFonts w:ascii="Arial" w:hAnsi="Arial" w:cs="Arial"/>
          <w:b/>
          <w:bCs/>
          <w:sz w:val="20"/>
          <w:szCs w:val="20"/>
        </w:rPr>
        <w:t>Authors</w:t>
      </w:r>
      <w:r w:rsidRPr="00340E2B">
        <w:rPr>
          <w:rFonts w:ascii="Arial" w:hAnsi="Arial" w:cs="Arial"/>
          <w:sz w:val="20"/>
          <w:szCs w:val="20"/>
        </w:rPr>
        <w:t>: Hilmar Zech</w:t>
      </w:r>
      <w:r>
        <w:rPr>
          <w:rFonts w:ascii="Arial" w:hAnsi="Arial" w:cs="Arial"/>
          <w:sz w:val="20"/>
          <w:szCs w:val="20"/>
        </w:rPr>
        <w:t xml:space="preserve">* </w:t>
      </w:r>
      <w:r w:rsidRPr="00340E2B">
        <w:rPr>
          <w:rFonts w:ascii="Arial" w:hAnsi="Arial" w:cs="Arial"/>
          <w:sz w:val="20"/>
          <w:szCs w:val="20"/>
          <w:vertAlign w:val="superscript"/>
        </w:rPr>
        <w:t>a, b</w:t>
      </w:r>
      <w:r w:rsidRPr="00340E2B">
        <w:rPr>
          <w:rFonts w:ascii="Arial" w:hAnsi="Arial" w:cs="Arial"/>
          <w:sz w:val="20"/>
          <w:szCs w:val="20"/>
        </w:rPr>
        <w:t xml:space="preserve">, Maria </w:t>
      </w:r>
      <w:proofErr w:type="spellStart"/>
      <w:r w:rsidRPr="00340E2B">
        <w:rPr>
          <w:rFonts w:ascii="Arial" w:hAnsi="Arial" w:cs="Arial"/>
          <w:sz w:val="20"/>
          <w:szCs w:val="20"/>
        </w:rPr>
        <w:t>Waltmann</w:t>
      </w:r>
      <w:r w:rsidRPr="00340E2B">
        <w:rPr>
          <w:rFonts w:ascii="Arial" w:hAnsi="Arial" w:cs="Arial"/>
          <w:sz w:val="20"/>
          <w:szCs w:val="20"/>
          <w:vertAlign w:val="superscript"/>
        </w:rPr>
        <w:t>b</w:t>
      </w:r>
      <w:proofErr w:type="spellEnd"/>
      <w:r w:rsidRPr="00340E2B">
        <w:rPr>
          <w:rFonts w:ascii="Arial" w:hAnsi="Arial" w:cs="Arial"/>
          <w:sz w:val="20"/>
          <w:szCs w:val="20"/>
          <w:vertAlign w:val="superscript"/>
        </w:rPr>
        <w:t>, c</w:t>
      </w:r>
      <w:r w:rsidRPr="00340E2B">
        <w:rPr>
          <w:rFonts w:ascii="Arial" w:hAnsi="Arial" w:cs="Arial"/>
          <w:sz w:val="20"/>
          <w:szCs w:val="20"/>
        </w:rPr>
        <w:t xml:space="preserve">, Ying </w:t>
      </w:r>
      <w:proofErr w:type="spellStart"/>
      <w:r w:rsidRPr="00340E2B">
        <w:rPr>
          <w:rFonts w:ascii="Arial" w:hAnsi="Arial" w:cs="Arial"/>
          <w:sz w:val="20"/>
          <w:szCs w:val="20"/>
        </w:rPr>
        <w:t>Lee</w:t>
      </w:r>
      <w:r w:rsidRPr="00340E2B">
        <w:rPr>
          <w:rFonts w:ascii="Arial" w:hAnsi="Arial" w:cs="Arial"/>
          <w:sz w:val="20"/>
          <w:szCs w:val="20"/>
          <w:vertAlign w:val="superscript"/>
        </w:rPr>
        <w:t>a</w:t>
      </w:r>
      <w:proofErr w:type="spellEnd"/>
      <w:r w:rsidRPr="00340E2B">
        <w:rPr>
          <w:rFonts w:ascii="Arial" w:hAnsi="Arial" w:cs="Arial"/>
          <w:sz w:val="20"/>
          <w:szCs w:val="20"/>
          <w:vertAlign w:val="superscript"/>
        </w:rPr>
        <w:t xml:space="preserve"> </w:t>
      </w:r>
      <w:r w:rsidRPr="00340E2B">
        <w:rPr>
          <w:rFonts w:ascii="Arial" w:hAnsi="Arial" w:cs="Arial"/>
          <w:sz w:val="20"/>
          <w:szCs w:val="20"/>
        </w:rPr>
        <w:t xml:space="preserve">, Markus </w:t>
      </w:r>
      <w:proofErr w:type="spellStart"/>
      <w:r w:rsidRPr="00340E2B">
        <w:rPr>
          <w:rFonts w:ascii="Arial" w:hAnsi="Arial" w:cs="Arial"/>
          <w:sz w:val="20"/>
          <w:szCs w:val="20"/>
        </w:rPr>
        <w:t>Reichert</w:t>
      </w:r>
      <w:r w:rsidRPr="00340E2B">
        <w:rPr>
          <w:rFonts w:ascii="Arial" w:hAnsi="Arial" w:cs="Arial"/>
          <w:sz w:val="20"/>
          <w:szCs w:val="20"/>
          <w:vertAlign w:val="superscript"/>
        </w:rPr>
        <w:t>d</w:t>
      </w:r>
      <w:proofErr w:type="spellEnd"/>
      <w:r w:rsidRPr="00340E2B">
        <w:rPr>
          <w:rFonts w:ascii="Arial" w:hAnsi="Arial" w:cs="Arial"/>
          <w:sz w:val="20"/>
          <w:szCs w:val="20"/>
          <w:vertAlign w:val="superscript"/>
        </w:rPr>
        <w:t>, e, f</w:t>
      </w:r>
      <w:r w:rsidRPr="00340E2B">
        <w:rPr>
          <w:rFonts w:ascii="Arial" w:hAnsi="Arial" w:cs="Arial"/>
          <w:sz w:val="20"/>
          <w:szCs w:val="20"/>
        </w:rPr>
        <w:t>, Ulrich Ebner-</w:t>
      </w:r>
      <w:proofErr w:type="spellStart"/>
      <w:r w:rsidRPr="00340E2B">
        <w:rPr>
          <w:rFonts w:ascii="Arial" w:hAnsi="Arial" w:cs="Arial"/>
          <w:sz w:val="20"/>
          <w:szCs w:val="20"/>
        </w:rPr>
        <w:t>Priemer</w:t>
      </w:r>
      <w:r w:rsidRPr="00340E2B">
        <w:rPr>
          <w:rFonts w:ascii="Arial" w:hAnsi="Arial" w:cs="Arial"/>
          <w:sz w:val="20"/>
          <w:szCs w:val="20"/>
          <w:vertAlign w:val="superscript"/>
        </w:rPr>
        <w:t>e</w:t>
      </w:r>
      <w:proofErr w:type="spellEnd"/>
      <w:r w:rsidRPr="00340E2B">
        <w:rPr>
          <w:rFonts w:ascii="Arial" w:hAnsi="Arial" w:cs="Arial"/>
          <w:sz w:val="20"/>
          <w:szCs w:val="20"/>
          <w:vertAlign w:val="superscript"/>
        </w:rPr>
        <w:t>, f</w:t>
      </w:r>
      <w:r w:rsidRPr="00340E2B">
        <w:rPr>
          <w:rFonts w:ascii="Arial" w:hAnsi="Arial" w:cs="Arial"/>
          <w:sz w:val="20"/>
          <w:szCs w:val="20"/>
        </w:rPr>
        <w:t xml:space="preserve">, Michael </w:t>
      </w:r>
      <w:proofErr w:type="spellStart"/>
      <w:r w:rsidRPr="00340E2B">
        <w:rPr>
          <w:rFonts w:ascii="Arial" w:hAnsi="Arial" w:cs="Arial"/>
          <w:sz w:val="20"/>
          <w:szCs w:val="20"/>
        </w:rPr>
        <w:t>Rapp</w:t>
      </w:r>
      <w:r w:rsidRPr="00340E2B">
        <w:rPr>
          <w:rFonts w:ascii="Arial" w:hAnsi="Arial" w:cs="Arial"/>
          <w:sz w:val="20"/>
          <w:szCs w:val="20"/>
          <w:vertAlign w:val="superscript"/>
        </w:rPr>
        <w:t>g</w:t>
      </w:r>
      <w:proofErr w:type="spellEnd"/>
      <w:r w:rsidRPr="00340E2B">
        <w:rPr>
          <w:rFonts w:ascii="Arial" w:hAnsi="Arial" w:cs="Arial"/>
          <w:sz w:val="20"/>
          <w:szCs w:val="20"/>
        </w:rPr>
        <w:t xml:space="preserve">, Andreas </w:t>
      </w:r>
      <w:proofErr w:type="spellStart"/>
      <w:r w:rsidRPr="00340E2B">
        <w:rPr>
          <w:rFonts w:ascii="Arial" w:hAnsi="Arial" w:cs="Arial"/>
          <w:sz w:val="20"/>
          <w:szCs w:val="20"/>
        </w:rPr>
        <w:t>Heinz</w:t>
      </w:r>
      <w:r w:rsidRPr="00340E2B">
        <w:rPr>
          <w:rFonts w:ascii="Arial" w:hAnsi="Arial" w:cs="Arial"/>
          <w:sz w:val="20"/>
          <w:szCs w:val="20"/>
          <w:vertAlign w:val="superscript"/>
        </w:rPr>
        <w:t>h</w:t>
      </w:r>
      <w:proofErr w:type="spellEnd"/>
      <w:r w:rsidRPr="00340E2B">
        <w:rPr>
          <w:rFonts w:ascii="Arial" w:hAnsi="Arial" w:cs="Arial"/>
          <w:sz w:val="20"/>
          <w:szCs w:val="20"/>
        </w:rPr>
        <w:t xml:space="preserve">, Ray </w:t>
      </w:r>
      <w:proofErr w:type="spellStart"/>
      <w:r w:rsidRPr="00340E2B">
        <w:rPr>
          <w:rFonts w:ascii="Arial" w:hAnsi="Arial" w:cs="Arial"/>
          <w:sz w:val="20"/>
          <w:szCs w:val="20"/>
        </w:rPr>
        <w:t>Dolan</w:t>
      </w:r>
      <w:r w:rsidRPr="00340E2B">
        <w:rPr>
          <w:rFonts w:ascii="Arial" w:hAnsi="Arial" w:cs="Arial"/>
          <w:sz w:val="20"/>
          <w:szCs w:val="20"/>
          <w:vertAlign w:val="superscript"/>
        </w:rPr>
        <w:t>i</w:t>
      </w:r>
      <w:proofErr w:type="spellEnd"/>
      <w:r w:rsidRPr="00340E2B">
        <w:rPr>
          <w:rFonts w:ascii="Arial" w:hAnsi="Arial" w:cs="Arial"/>
          <w:sz w:val="20"/>
          <w:szCs w:val="20"/>
          <w:vertAlign w:val="superscript"/>
        </w:rPr>
        <w:t>, j</w:t>
      </w:r>
      <w:r w:rsidRPr="00340E2B">
        <w:rPr>
          <w:rFonts w:ascii="Arial" w:hAnsi="Arial" w:cs="Arial"/>
          <w:sz w:val="20"/>
          <w:szCs w:val="20"/>
        </w:rPr>
        <w:t xml:space="preserve">, Michael N. </w:t>
      </w:r>
      <w:proofErr w:type="spellStart"/>
      <w:r w:rsidRPr="00340E2B">
        <w:rPr>
          <w:rFonts w:ascii="Arial" w:hAnsi="Arial" w:cs="Arial"/>
          <w:sz w:val="20"/>
          <w:szCs w:val="20"/>
        </w:rPr>
        <w:t>Smolka</w:t>
      </w:r>
      <w:r w:rsidRPr="00340E2B">
        <w:rPr>
          <w:rFonts w:ascii="Arial" w:hAnsi="Arial" w:cs="Arial"/>
          <w:sz w:val="20"/>
          <w:szCs w:val="20"/>
          <w:vertAlign w:val="superscript"/>
        </w:rPr>
        <w:t>a</w:t>
      </w:r>
      <w:proofErr w:type="spellEnd"/>
      <w:r w:rsidRPr="00340E2B">
        <w:rPr>
          <w:rFonts w:ascii="Arial" w:hAnsi="Arial" w:cs="Arial"/>
          <w:sz w:val="20"/>
          <w:szCs w:val="20"/>
        </w:rPr>
        <w:t>, Lorenz Deserno</w:t>
      </w:r>
      <w:r w:rsidR="00B231CB">
        <w:rPr>
          <w:rFonts w:ascii="Arial" w:hAnsi="Arial" w:cs="Arial"/>
          <w:sz w:val="20"/>
          <w:szCs w:val="20"/>
        </w:rPr>
        <w:t xml:space="preserve">* </w:t>
      </w:r>
      <w:proofErr w:type="spellStart"/>
      <w:r w:rsidRPr="00340E2B">
        <w:rPr>
          <w:rFonts w:ascii="Arial" w:hAnsi="Arial" w:cs="Arial"/>
          <w:sz w:val="20"/>
          <w:szCs w:val="20"/>
          <w:vertAlign w:val="superscript"/>
        </w:rPr>
        <w:t>a,b,c</w:t>
      </w:r>
      <w:proofErr w:type="spellEnd"/>
      <w:r w:rsidRPr="00340E2B">
        <w:rPr>
          <w:rFonts w:ascii="Arial" w:hAnsi="Arial" w:cs="Arial"/>
          <w:sz w:val="20"/>
          <w:szCs w:val="20"/>
          <w:vertAlign w:val="superscript"/>
        </w:rPr>
        <w:t xml:space="preserve"> </w:t>
      </w:r>
    </w:p>
    <w:p w14:paraId="178C74DE" w14:textId="424910C0" w:rsidR="00340E2B" w:rsidRPr="00340E2B" w:rsidRDefault="00340E2B" w:rsidP="00340E2B">
      <w:pPr>
        <w:rPr>
          <w:rFonts w:ascii="Arial" w:hAnsi="Arial" w:cs="Arial"/>
          <w:sz w:val="20"/>
          <w:szCs w:val="20"/>
        </w:rPr>
      </w:pPr>
      <w:r w:rsidRPr="00340E2B">
        <w:rPr>
          <w:rFonts w:ascii="Arial" w:hAnsi="Arial" w:cs="Arial"/>
          <w:sz w:val="20"/>
          <w:szCs w:val="20"/>
          <w:vertAlign w:val="superscript"/>
        </w:rPr>
        <w:t>a</w:t>
      </w:r>
      <w:r w:rsidRPr="00340E2B">
        <w:rPr>
          <w:rFonts w:ascii="Arial" w:hAnsi="Arial" w:cs="Arial"/>
          <w:sz w:val="20"/>
          <w:szCs w:val="20"/>
        </w:rPr>
        <w:t xml:space="preserve"> Department of Psychiatry, </w:t>
      </w:r>
      <w:proofErr w:type="spellStart"/>
      <w:r w:rsidRPr="00340E2B">
        <w:rPr>
          <w:rFonts w:ascii="Arial" w:hAnsi="Arial" w:cs="Arial"/>
          <w:sz w:val="20"/>
          <w:szCs w:val="20"/>
        </w:rPr>
        <w:t>Technische</w:t>
      </w:r>
      <w:proofErr w:type="spellEnd"/>
      <w:r w:rsidRPr="00340E2B">
        <w:rPr>
          <w:rFonts w:ascii="Arial" w:hAnsi="Arial" w:cs="Arial"/>
          <w:sz w:val="20"/>
          <w:szCs w:val="20"/>
        </w:rPr>
        <w:t xml:space="preserve"> Universität Dresden, Dresden, Germany</w:t>
      </w:r>
    </w:p>
    <w:p w14:paraId="08910886" w14:textId="1392243E" w:rsidR="00340E2B" w:rsidRPr="00340E2B" w:rsidRDefault="00340E2B" w:rsidP="00340E2B">
      <w:pPr>
        <w:rPr>
          <w:rFonts w:ascii="Arial" w:hAnsi="Arial" w:cs="Arial"/>
          <w:sz w:val="20"/>
          <w:szCs w:val="20"/>
        </w:rPr>
      </w:pPr>
      <w:r w:rsidRPr="00340E2B">
        <w:rPr>
          <w:rFonts w:ascii="Arial" w:hAnsi="Arial" w:cs="Arial"/>
          <w:sz w:val="20"/>
          <w:szCs w:val="20"/>
          <w:vertAlign w:val="superscript"/>
        </w:rPr>
        <w:t>b</w:t>
      </w:r>
      <w:r w:rsidRPr="00340E2B">
        <w:rPr>
          <w:rFonts w:ascii="Arial" w:hAnsi="Arial" w:cs="Arial"/>
          <w:sz w:val="20"/>
          <w:szCs w:val="20"/>
        </w:rPr>
        <w:t xml:space="preserve"> Department of Child and Adolescent Psychiatry, Psychosomatics and Psychotherapy, Centre of Mental Health, University of Würzburg, Margarete-</w:t>
      </w:r>
      <w:proofErr w:type="spellStart"/>
      <w:r w:rsidRPr="00340E2B">
        <w:rPr>
          <w:rFonts w:ascii="Arial" w:hAnsi="Arial" w:cs="Arial"/>
          <w:sz w:val="20"/>
          <w:szCs w:val="20"/>
        </w:rPr>
        <w:t>Höppel</w:t>
      </w:r>
      <w:proofErr w:type="spellEnd"/>
      <w:r w:rsidRPr="00340E2B">
        <w:rPr>
          <w:rFonts w:ascii="Arial" w:hAnsi="Arial" w:cs="Arial"/>
          <w:sz w:val="20"/>
          <w:szCs w:val="20"/>
        </w:rPr>
        <w:t>-Platz 1, 97080 Würzburg, Germany</w:t>
      </w:r>
    </w:p>
    <w:p w14:paraId="1A6CC070" w14:textId="609EDA9C" w:rsidR="00340E2B" w:rsidRPr="00340E2B" w:rsidRDefault="00340E2B" w:rsidP="00340E2B">
      <w:pPr>
        <w:rPr>
          <w:rFonts w:ascii="Arial" w:hAnsi="Arial" w:cs="Arial"/>
          <w:sz w:val="20"/>
          <w:szCs w:val="20"/>
        </w:rPr>
      </w:pPr>
      <w:r w:rsidRPr="00340E2B">
        <w:rPr>
          <w:rFonts w:ascii="Arial" w:hAnsi="Arial" w:cs="Arial"/>
          <w:sz w:val="20"/>
          <w:szCs w:val="20"/>
          <w:vertAlign w:val="superscript"/>
        </w:rPr>
        <w:t>c</w:t>
      </w:r>
      <w:r w:rsidRPr="00340E2B">
        <w:rPr>
          <w:rFonts w:ascii="Arial" w:hAnsi="Arial" w:cs="Arial"/>
          <w:sz w:val="20"/>
          <w:szCs w:val="20"/>
        </w:rPr>
        <w:t xml:space="preserve"> Max Planck Institute for Human Cognitive and Brain Sciences, </w:t>
      </w:r>
      <w:proofErr w:type="spellStart"/>
      <w:r w:rsidRPr="00340E2B">
        <w:rPr>
          <w:rFonts w:ascii="Arial" w:hAnsi="Arial" w:cs="Arial"/>
          <w:sz w:val="20"/>
          <w:szCs w:val="20"/>
        </w:rPr>
        <w:t>Stephanstraße</w:t>
      </w:r>
      <w:proofErr w:type="spellEnd"/>
      <w:r w:rsidRPr="00340E2B">
        <w:rPr>
          <w:rFonts w:ascii="Arial" w:hAnsi="Arial" w:cs="Arial"/>
          <w:sz w:val="20"/>
          <w:szCs w:val="20"/>
        </w:rPr>
        <w:t xml:space="preserve"> 1, 04103 Leipzig, Germany</w:t>
      </w:r>
    </w:p>
    <w:p w14:paraId="20E62B51" w14:textId="2359F2DA" w:rsidR="00340E2B" w:rsidRPr="00340E2B" w:rsidRDefault="00340E2B" w:rsidP="00340E2B">
      <w:pPr>
        <w:rPr>
          <w:rFonts w:ascii="Arial" w:hAnsi="Arial" w:cs="Arial"/>
          <w:sz w:val="20"/>
          <w:szCs w:val="20"/>
        </w:rPr>
      </w:pPr>
      <w:r w:rsidRPr="00340E2B">
        <w:rPr>
          <w:rFonts w:ascii="Arial" w:hAnsi="Arial" w:cs="Arial"/>
          <w:sz w:val="20"/>
          <w:szCs w:val="20"/>
          <w:vertAlign w:val="superscript"/>
        </w:rPr>
        <w:t>d</w:t>
      </w:r>
      <w:r w:rsidRPr="00340E2B">
        <w:rPr>
          <w:rFonts w:ascii="Arial" w:hAnsi="Arial" w:cs="Arial"/>
          <w:sz w:val="20"/>
          <w:szCs w:val="20"/>
        </w:rPr>
        <w:t xml:space="preserve"> Department of eHealth and Sports Analytics, Faculty of Sport Science, Ruhr-Universität Bochum (RUB), Bochum, Germany</w:t>
      </w:r>
    </w:p>
    <w:p w14:paraId="7CABF6DA" w14:textId="107720DF" w:rsidR="00340E2B" w:rsidRPr="00340E2B" w:rsidRDefault="00340E2B" w:rsidP="00340E2B">
      <w:pPr>
        <w:rPr>
          <w:rFonts w:ascii="Arial" w:hAnsi="Arial" w:cs="Arial"/>
          <w:sz w:val="20"/>
          <w:szCs w:val="20"/>
        </w:rPr>
      </w:pPr>
      <w:r w:rsidRPr="00340E2B">
        <w:rPr>
          <w:rFonts w:ascii="Arial" w:hAnsi="Arial" w:cs="Arial"/>
          <w:sz w:val="20"/>
          <w:szCs w:val="20"/>
          <w:vertAlign w:val="superscript"/>
        </w:rPr>
        <w:t>e</w:t>
      </w:r>
      <w:r w:rsidRPr="00340E2B">
        <w:rPr>
          <w:rFonts w:ascii="Arial" w:hAnsi="Arial" w:cs="Arial"/>
          <w:sz w:val="20"/>
          <w:szCs w:val="20"/>
        </w:rPr>
        <w:t xml:space="preserve"> Mental mHealth Lab, Institute of Sports and Sports Science, Karlsruhe Institute of Technology (KIT), Karlsruhe, Germany</w:t>
      </w:r>
    </w:p>
    <w:p w14:paraId="217B5977" w14:textId="2BD31E87" w:rsidR="00340E2B" w:rsidRPr="00340E2B" w:rsidRDefault="00340E2B" w:rsidP="00340E2B">
      <w:pPr>
        <w:rPr>
          <w:rFonts w:ascii="Arial" w:hAnsi="Arial" w:cs="Arial"/>
          <w:sz w:val="20"/>
          <w:szCs w:val="20"/>
        </w:rPr>
      </w:pPr>
      <w:r w:rsidRPr="00340E2B">
        <w:rPr>
          <w:rFonts w:ascii="Arial" w:hAnsi="Arial" w:cs="Arial"/>
          <w:sz w:val="20"/>
          <w:szCs w:val="20"/>
          <w:vertAlign w:val="superscript"/>
        </w:rPr>
        <w:t>f</w:t>
      </w:r>
      <w:r w:rsidRPr="00340E2B">
        <w:rPr>
          <w:rFonts w:ascii="Arial" w:hAnsi="Arial" w:cs="Arial"/>
          <w:sz w:val="20"/>
          <w:szCs w:val="20"/>
        </w:rPr>
        <w:t xml:space="preserve"> Department of Psychiatry and Psychotherapy, Central Institute of Mental Health, Medical Faculty Mannheim, Heidelberg University, Mannheim, Germany</w:t>
      </w:r>
    </w:p>
    <w:p w14:paraId="4119A21D" w14:textId="31144112" w:rsidR="00340E2B" w:rsidRPr="00340E2B" w:rsidRDefault="00340E2B" w:rsidP="00340E2B">
      <w:pPr>
        <w:rPr>
          <w:rFonts w:ascii="Arial" w:hAnsi="Arial" w:cs="Arial"/>
          <w:sz w:val="20"/>
          <w:szCs w:val="20"/>
        </w:rPr>
      </w:pPr>
      <w:r w:rsidRPr="00340E2B">
        <w:rPr>
          <w:rFonts w:ascii="Arial" w:hAnsi="Arial" w:cs="Arial"/>
          <w:sz w:val="20"/>
          <w:szCs w:val="20"/>
          <w:vertAlign w:val="superscript"/>
        </w:rPr>
        <w:t>g</w:t>
      </w:r>
      <w:r w:rsidRPr="00340E2B">
        <w:rPr>
          <w:rFonts w:ascii="Arial" w:hAnsi="Arial" w:cs="Arial"/>
          <w:sz w:val="20"/>
          <w:szCs w:val="20"/>
        </w:rPr>
        <w:t xml:space="preserve"> Department for Social and Preventive Medicine, University of Potsdam, Potsdam, Germany</w:t>
      </w:r>
    </w:p>
    <w:p w14:paraId="644FDE41" w14:textId="4F89F055" w:rsidR="00340E2B" w:rsidRPr="00340E2B" w:rsidRDefault="00340E2B" w:rsidP="00340E2B">
      <w:pPr>
        <w:rPr>
          <w:rFonts w:ascii="Arial" w:hAnsi="Arial" w:cs="Arial"/>
          <w:sz w:val="20"/>
          <w:szCs w:val="20"/>
        </w:rPr>
      </w:pPr>
      <w:r w:rsidRPr="00340E2B">
        <w:rPr>
          <w:rFonts w:ascii="Arial" w:hAnsi="Arial" w:cs="Arial"/>
          <w:sz w:val="20"/>
          <w:szCs w:val="20"/>
          <w:vertAlign w:val="superscript"/>
        </w:rPr>
        <w:t>h</w:t>
      </w:r>
      <w:r w:rsidRPr="00340E2B">
        <w:rPr>
          <w:rFonts w:ascii="Arial" w:hAnsi="Arial" w:cs="Arial"/>
          <w:sz w:val="20"/>
          <w:szCs w:val="20"/>
        </w:rPr>
        <w:t xml:space="preserve"> Department of Psychiatry and Psychotherapy, Charité Campus Mitte, Charité - </w:t>
      </w:r>
      <w:proofErr w:type="spellStart"/>
      <w:r w:rsidRPr="00340E2B">
        <w:rPr>
          <w:rFonts w:ascii="Arial" w:hAnsi="Arial" w:cs="Arial"/>
          <w:sz w:val="20"/>
          <w:szCs w:val="20"/>
        </w:rPr>
        <w:t>Universitätsmedizin</w:t>
      </w:r>
      <w:proofErr w:type="spellEnd"/>
      <w:r w:rsidRPr="00340E2B">
        <w:rPr>
          <w:rFonts w:ascii="Arial" w:hAnsi="Arial" w:cs="Arial"/>
          <w:sz w:val="20"/>
          <w:szCs w:val="20"/>
        </w:rPr>
        <w:t xml:space="preserve"> Berlin, corporate member of </w:t>
      </w:r>
      <w:proofErr w:type="spellStart"/>
      <w:r w:rsidRPr="00340E2B">
        <w:rPr>
          <w:rFonts w:ascii="Arial" w:hAnsi="Arial" w:cs="Arial"/>
          <w:sz w:val="20"/>
          <w:szCs w:val="20"/>
        </w:rPr>
        <w:t>Freie</w:t>
      </w:r>
      <w:proofErr w:type="spellEnd"/>
      <w:r w:rsidRPr="00340E2B">
        <w:rPr>
          <w:rFonts w:ascii="Arial" w:hAnsi="Arial" w:cs="Arial"/>
          <w:sz w:val="20"/>
          <w:szCs w:val="20"/>
        </w:rPr>
        <w:t xml:space="preserve"> Universität Berlin and Humboldt-Universität </w:t>
      </w:r>
      <w:proofErr w:type="spellStart"/>
      <w:r w:rsidRPr="00340E2B">
        <w:rPr>
          <w:rFonts w:ascii="Arial" w:hAnsi="Arial" w:cs="Arial"/>
          <w:sz w:val="20"/>
          <w:szCs w:val="20"/>
        </w:rPr>
        <w:t>zu</w:t>
      </w:r>
      <w:proofErr w:type="spellEnd"/>
      <w:r w:rsidRPr="00340E2B">
        <w:rPr>
          <w:rFonts w:ascii="Arial" w:hAnsi="Arial" w:cs="Arial"/>
          <w:sz w:val="20"/>
          <w:szCs w:val="20"/>
        </w:rPr>
        <w:t xml:space="preserve"> Berlin, Berlin, Germany</w:t>
      </w:r>
    </w:p>
    <w:p w14:paraId="2A8043FC" w14:textId="4E1D180B" w:rsidR="00340E2B" w:rsidRPr="00340E2B" w:rsidRDefault="00340E2B" w:rsidP="00340E2B">
      <w:pPr>
        <w:rPr>
          <w:rFonts w:ascii="Arial" w:hAnsi="Arial" w:cs="Arial"/>
          <w:bCs/>
          <w:sz w:val="20"/>
          <w:szCs w:val="20"/>
        </w:rPr>
      </w:pPr>
      <w:proofErr w:type="spellStart"/>
      <w:r w:rsidRPr="00340E2B">
        <w:rPr>
          <w:rFonts w:ascii="Arial" w:hAnsi="Arial" w:cs="Arial"/>
          <w:sz w:val="20"/>
          <w:szCs w:val="20"/>
          <w:vertAlign w:val="superscript"/>
        </w:rPr>
        <w:t>i</w:t>
      </w:r>
      <w:proofErr w:type="spellEnd"/>
      <w:r w:rsidRPr="00340E2B">
        <w:rPr>
          <w:rFonts w:ascii="Arial" w:hAnsi="Arial" w:cs="Arial"/>
          <w:sz w:val="20"/>
          <w:szCs w:val="20"/>
        </w:rPr>
        <w:t xml:space="preserve"> </w:t>
      </w:r>
      <w:r w:rsidRPr="00340E2B">
        <w:rPr>
          <w:rFonts w:ascii="Arial" w:hAnsi="Arial" w:cs="Arial"/>
          <w:bCs/>
          <w:sz w:val="20"/>
          <w:szCs w:val="20"/>
        </w:rPr>
        <w:t>Max Planck UCL Centre for Computational Psychiatry and Ageing Research, University College London, London, United Kingdom</w:t>
      </w:r>
    </w:p>
    <w:p w14:paraId="15BCDBF6" w14:textId="77777777" w:rsidR="00340E2B" w:rsidRPr="00340E2B" w:rsidRDefault="00340E2B" w:rsidP="00340E2B">
      <w:pPr>
        <w:rPr>
          <w:rFonts w:ascii="Arial" w:hAnsi="Arial" w:cs="Arial"/>
          <w:bCs/>
          <w:sz w:val="20"/>
          <w:szCs w:val="20"/>
        </w:rPr>
      </w:pPr>
      <w:r w:rsidRPr="00340E2B">
        <w:rPr>
          <w:rFonts w:ascii="Arial" w:hAnsi="Arial" w:cs="Arial"/>
          <w:sz w:val="20"/>
          <w:szCs w:val="20"/>
          <w:vertAlign w:val="superscript"/>
        </w:rPr>
        <w:t>j</w:t>
      </w:r>
      <w:r w:rsidRPr="00340E2B">
        <w:rPr>
          <w:rFonts w:ascii="Arial" w:hAnsi="Arial" w:cs="Arial"/>
          <w:sz w:val="20"/>
          <w:szCs w:val="20"/>
        </w:rPr>
        <w:t xml:space="preserve"> </w:t>
      </w:r>
      <w:r w:rsidRPr="00340E2B">
        <w:rPr>
          <w:rFonts w:ascii="Arial" w:hAnsi="Arial" w:cs="Arial"/>
          <w:bCs/>
          <w:sz w:val="20"/>
          <w:szCs w:val="20"/>
        </w:rPr>
        <w:t xml:space="preserve">The </w:t>
      </w:r>
      <w:proofErr w:type="spellStart"/>
      <w:r w:rsidRPr="00340E2B">
        <w:rPr>
          <w:rFonts w:ascii="Arial" w:hAnsi="Arial" w:cs="Arial"/>
          <w:bCs/>
          <w:sz w:val="20"/>
          <w:szCs w:val="20"/>
        </w:rPr>
        <w:t>Wellcome</w:t>
      </w:r>
      <w:proofErr w:type="spellEnd"/>
      <w:r w:rsidRPr="00340E2B">
        <w:rPr>
          <w:rFonts w:ascii="Arial" w:hAnsi="Arial" w:cs="Arial"/>
          <w:bCs/>
          <w:sz w:val="20"/>
          <w:szCs w:val="20"/>
        </w:rPr>
        <w:t xml:space="preserve"> Trust Centre for Neuroimaging, Institute of Neurology, University College London, London, United Kingdom </w:t>
      </w:r>
    </w:p>
    <w:p w14:paraId="471E4E39" w14:textId="77777777" w:rsidR="002658BA" w:rsidRDefault="002658BA" w:rsidP="00E6133D">
      <w:pPr>
        <w:rPr>
          <w:rFonts w:ascii="Arial" w:hAnsi="Arial" w:cs="Arial"/>
          <w:sz w:val="20"/>
          <w:szCs w:val="20"/>
        </w:rPr>
      </w:pPr>
    </w:p>
    <w:p w14:paraId="20DFDABE" w14:textId="2F7C1AD6" w:rsidR="00E6133D" w:rsidRPr="00F649EE" w:rsidRDefault="00E6133D" w:rsidP="00E6133D">
      <w:pPr>
        <w:rPr>
          <w:rFonts w:ascii="Arial" w:hAnsi="Arial" w:cs="Arial"/>
          <w:sz w:val="20"/>
          <w:szCs w:val="20"/>
        </w:rPr>
      </w:pPr>
      <w:r w:rsidRPr="00E6133D">
        <w:rPr>
          <w:rFonts w:ascii="Arial" w:hAnsi="Arial" w:cs="Arial"/>
          <w:sz w:val="20"/>
          <w:szCs w:val="20"/>
        </w:rPr>
        <w:t>*</w:t>
      </w:r>
      <w:r w:rsidRPr="00F649EE">
        <w:rPr>
          <w:rFonts w:ascii="Arial" w:hAnsi="Arial" w:cs="Arial"/>
          <w:sz w:val="20"/>
          <w:szCs w:val="20"/>
        </w:rPr>
        <w:t>Paste corresponding author name(s) here</w:t>
      </w:r>
      <w:r w:rsidRPr="00E6133D">
        <w:rPr>
          <w:rFonts w:ascii="Arial" w:hAnsi="Arial" w:cs="Arial"/>
          <w:sz w:val="20"/>
          <w:szCs w:val="20"/>
        </w:rPr>
        <w:t>.</w:t>
      </w:r>
    </w:p>
    <w:p w14:paraId="46D7756D" w14:textId="0EDEB3E9" w:rsidR="00E6133D" w:rsidRDefault="00E6133D" w:rsidP="00E6133D">
      <w:pPr>
        <w:rPr>
          <w:rStyle w:val="Hyperlink"/>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hyperlink r:id="rId8" w:history="1">
        <w:r w:rsidR="007E082C" w:rsidRPr="002247C4">
          <w:rPr>
            <w:rStyle w:val="Hyperlink"/>
            <w:rFonts w:ascii="Arial" w:hAnsi="Arial" w:cs="Arial"/>
            <w:sz w:val="20"/>
            <w:szCs w:val="20"/>
          </w:rPr>
          <w:t>hilmar.zech@tu-dresden.de</w:t>
        </w:r>
      </w:hyperlink>
      <w:r w:rsidR="002658BA">
        <w:rPr>
          <w:rStyle w:val="Hyperlink"/>
          <w:rFonts w:ascii="Arial" w:hAnsi="Arial" w:cs="Arial"/>
          <w:sz w:val="20"/>
          <w:szCs w:val="20"/>
        </w:rPr>
        <w:t xml:space="preserve"> / </w:t>
      </w:r>
      <w:hyperlink r:id="rId9" w:history="1">
        <w:r w:rsidR="002658BA" w:rsidRPr="001A44B5">
          <w:rPr>
            <w:rStyle w:val="Hyperlink"/>
            <w:rFonts w:ascii="Arial" w:hAnsi="Arial" w:cs="Arial"/>
            <w:sz w:val="20"/>
            <w:szCs w:val="20"/>
          </w:rPr>
          <w:t>deserno_l@uwk.de</w:t>
        </w:r>
      </w:hyperlink>
      <w:r w:rsidR="002658BA">
        <w:rPr>
          <w:rStyle w:val="Hyperlink"/>
          <w:rFonts w:ascii="Arial" w:hAnsi="Arial" w:cs="Arial"/>
          <w:sz w:val="20"/>
          <w:szCs w:val="20"/>
        </w:rPr>
        <w:t xml:space="preserve"> </w:t>
      </w:r>
    </w:p>
    <w:p w14:paraId="10A8B1B6" w14:textId="77777777" w:rsidR="00B231CB" w:rsidRDefault="00B231CB" w:rsidP="00E6133D">
      <w:pPr>
        <w:rPr>
          <w:rStyle w:val="Hyperlink"/>
          <w:rFonts w:ascii="Arial" w:hAnsi="Arial" w:cs="Arial"/>
          <w:sz w:val="20"/>
          <w:szCs w:val="20"/>
        </w:rPr>
      </w:pPr>
    </w:p>
    <w:p w14:paraId="2E3054C2" w14:textId="7D508787" w:rsidR="002658BA" w:rsidRPr="00F8243D" w:rsidRDefault="002658BA" w:rsidP="008B4E40">
      <w:pPr>
        <w:keepNext/>
        <w:pBdr>
          <w:top w:val="nil"/>
          <w:left w:val="nil"/>
          <w:bottom w:val="nil"/>
          <w:right w:val="nil"/>
          <w:between w:val="nil"/>
        </w:pBdr>
        <w:spacing w:before="240" w:after="60" w:line="360" w:lineRule="auto"/>
        <w:rPr>
          <w:ins w:id="0" w:author="Microsoft Office User" w:date="2022-03-14T08:05:00Z"/>
          <w:rFonts w:ascii="Arial" w:hAnsi="Arial" w:cs="Arial"/>
          <w:color w:val="000000"/>
        </w:rPr>
      </w:pPr>
      <w:ins w:id="1" w:author="Microsoft Office User" w:date="2022-03-14T08:06:00Z">
        <w:r>
          <w:rPr>
            <w:rFonts w:ascii="Arial" w:hAnsi="Arial" w:cs="Arial"/>
            <w:sz w:val="20"/>
            <w:szCs w:val="20"/>
          </w:rPr>
          <w:br w:type="page"/>
        </w:r>
      </w:ins>
      <w:bookmarkStart w:id="2" w:name="30j0zll" w:colFirst="0" w:colLast="0"/>
      <w:bookmarkStart w:id="3" w:name="1fob9te" w:colFirst="0" w:colLast="0"/>
      <w:bookmarkEnd w:id="2"/>
      <w:bookmarkEnd w:id="3"/>
      <w:r w:rsidR="00E6133D" w:rsidRPr="008B4E40">
        <w:rPr>
          <w:rFonts w:ascii="Arial" w:hAnsi="Arial" w:cs="Arial"/>
          <w:b/>
          <w:color w:val="000000"/>
        </w:rPr>
        <w:lastRenderedPageBreak/>
        <w:t>Abstract</w:t>
      </w:r>
    </w:p>
    <w:p w14:paraId="70164E52" w14:textId="248967DF" w:rsidR="00D55A52" w:rsidRDefault="00D55A52" w:rsidP="008B4E40">
      <w:pPr>
        <w:keepNext/>
        <w:pBdr>
          <w:top w:val="nil"/>
          <w:left w:val="nil"/>
          <w:bottom w:val="nil"/>
          <w:right w:val="nil"/>
          <w:between w:val="nil"/>
        </w:pBdr>
        <w:spacing w:before="240" w:after="60" w:line="360" w:lineRule="auto"/>
        <w:jc w:val="both"/>
        <w:rPr>
          <w:ins w:id="4" w:author="Microsoft Office User" w:date="2022-03-14T09:11:00Z"/>
          <w:rFonts w:ascii="Arial" w:hAnsi="Arial" w:cs="Arial"/>
          <w:color w:val="000000"/>
          <w:highlight w:val="yellow"/>
        </w:rPr>
      </w:pPr>
      <w:r>
        <w:rPr>
          <w:rFonts w:ascii="Arial" w:hAnsi="Arial" w:cs="Arial"/>
          <w:color w:val="000000"/>
        </w:rPr>
        <w:t>Experimental</w:t>
      </w:r>
      <w:r w:rsidRPr="00233A98">
        <w:rPr>
          <w:rFonts w:ascii="Arial" w:hAnsi="Arial" w:cs="Arial"/>
          <w:color w:val="000000"/>
        </w:rPr>
        <w:t xml:space="preserve"> measures of self-regulation are thought </w:t>
      </w:r>
      <w:r>
        <w:rPr>
          <w:rFonts w:ascii="Arial" w:hAnsi="Arial" w:cs="Arial"/>
          <w:color w:val="000000"/>
        </w:rPr>
        <w:t xml:space="preserve">for long </w:t>
      </w:r>
      <w:r w:rsidRPr="00233A98">
        <w:rPr>
          <w:rFonts w:ascii="Arial" w:hAnsi="Arial" w:cs="Arial"/>
          <w:color w:val="000000"/>
        </w:rPr>
        <w:t xml:space="preserve">to play an integral role in </w:t>
      </w:r>
      <w:r>
        <w:rPr>
          <w:rFonts w:ascii="Arial" w:hAnsi="Arial" w:cs="Arial"/>
          <w:color w:val="000000"/>
        </w:rPr>
        <w:t xml:space="preserve">our scientific </w:t>
      </w:r>
      <w:r w:rsidRPr="00233A98">
        <w:rPr>
          <w:rFonts w:ascii="Arial" w:hAnsi="Arial" w:cs="Arial"/>
          <w:color w:val="000000"/>
        </w:rPr>
        <w:t xml:space="preserve">understanding </w:t>
      </w:r>
      <w:r>
        <w:rPr>
          <w:rFonts w:ascii="Arial" w:hAnsi="Arial" w:cs="Arial"/>
          <w:color w:val="000000"/>
        </w:rPr>
        <w:t xml:space="preserve">of loss of control behaviors, for example in </w:t>
      </w:r>
      <w:r w:rsidRPr="00233A98">
        <w:rPr>
          <w:rFonts w:ascii="Arial" w:hAnsi="Arial" w:cs="Arial"/>
          <w:color w:val="000000"/>
        </w:rPr>
        <w:t xml:space="preserve">addiction. Yet, </w:t>
      </w:r>
      <w:r>
        <w:rPr>
          <w:rFonts w:ascii="Arial" w:hAnsi="Arial" w:cs="Arial"/>
          <w:color w:val="000000"/>
        </w:rPr>
        <w:t>experimental</w:t>
      </w:r>
      <w:r w:rsidRPr="00233A98">
        <w:rPr>
          <w:rFonts w:ascii="Arial" w:hAnsi="Arial" w:cs="Arial"/>
          <w:color w:val="000000"/>
        </w:rPr>
        <w:t xml:space="preserve"> task measures can</w:t>
      </w:r>
      <w:r>
        <w:rPr>
          <w:rFonts w:ascii="Arial" w:hAnsi="Arial" w:cs="Arial"/>
          <w:color w:val="000000"/>
        </w:rPr>
        <w:t>not</w:t>
      </w:r>
      <w:r w:rsidRPr="00233A98">
        <w:rPr>
          <w:rFonts w:ascii="Arial" w:hAnsi="Arial" w:cs="Arial"/>
          <w:color w:val="000000"/>
        </w:rPr>
        <w:t xml:space="preserve"> </w:t>
      </w:r>
      <w:r>
        <w:rPr>
          <w:rFonts w:ascii="Arial" w:hAnsi="Arial" w:cs="Arial"/>
          <w:color w:val="000000"/>
        </w:rPr>
        <w:t>be easily</w:t>
      </w:r>
      <w:r w:rsidRPr="00233A98">
        <w:rPr>
          <w:rFonts w:ascii="Arial" w:hAnsi="Arial" w:cs="Arial"/>
          <w:color w:val="000000"/>
        </w:rPr>
        <w:t xml:space="preserve"> deployed where addictive behaviors actually occur—in people’s real lives outside of the laboratory. Moreover, self-regulation tasks have recently come under criticism for their </w:t>
      </w:r>
      <w:r>
        <w:rPr>
          <w:rFonts w:ascii="Arial" w:hAnsi="Arial" w:cs="Arial"/>
          <w:color w:val="000000"/>
        </w:rPr>
        <w:t>poor</w:t>
      </w:r>
      <w:r w:rsidRPr="00233A98">
        <w:rPr>
          <w:rFonts w:ascii="Arial" w:hAnsi="Arial" w:cs="Arial"/>
          <w:color w:val="000000"/>
        </w:rPr>
        <w:t xml:space="preserve"> test–retest reliability and</w:t>
      </w:r>
      <w:r w:rsidR="00F8243D">
        <w:rPr>
          <w:rFonts w:ascii="Arial" w:hAnsi="Arial" w:cs="Arial"/>
          <w:color w:val="000000"/>
        </w:rPr>
        <w:t xml:space="preserve"> lacking tests of</w:t>
      </w:r>
      <w:r w:rsidRPr="00233A98">
        <w:rPr>
          <w:rFonts w:ascii="Arial" w:hAnsi="Arial" w:cs="Arial"/>
          <w:color w:val="000000"/>
        </w:rPr>
        <w:t xml:space="preserve"> construct validity. Together, these two disadvantages might explain why ecological validity of task-based self-regulation measures</w:t>
      </w:r>
      <w:ins w:id="5" w:author="Hilmar Zech" w:date="2022-03-24T11:10:00Z">
        <w:r w:rsidR="00CD76CE">
          <w:rPr>
            <w:rFonts w:ascii="Arial" w:hAnsi="Arial" w:cs="Arial"/>
            <w:color w:val="000000"/>
          </w:rPr>
          <w:t>—</w:t>
        </w:r>
      </w:ins>
      <w:del w:id="6" w:author="Hilmar Zech" w:date="2022-03-24T11:10:00Z">
        <w:r w:rsidR="00B231CB" w:rsidDel="00CD76CE">
          <w:rPr>
            <w:rFonts w:ascii="Arial" w:hAnsi="Arial" w:cs="Arial"/>
            <w:color w:val="000000"/>
          </w:rPr>
          <w:delText xml:space="preserve">, </w:delText>
        </w:r>
      </w:del>
      <w:r w:rsidR="00B231CB">
        <w:rPr>
          <w:rFonts w:ascii="Arial" w:hAnsi="Arial" w:cs="Arial"/>
          <w:color w:val="000000"/>
        </w:rPr>
        <w:t>their ability to predict real-life behavior</w:t>
      </w:r>
      <w:ins w:id="7" w:author="Hilmar Zech" w:date="2022-03-24T11:10:00Z">
        <w:r w:rsidR="00CD76CE">
          <w:rPr>
            <w:rFonts w:ascii="Arial" w:hAnsi="Arial" w:cs="Arial"/>
            <w:color w:val="000000"/>
          </w:rPr>
          <w:t>—</w:t>
        </w:r>
      </w:ins>
      <w:del w:id="8" w:author="Hilmar Zech" w:date="2022-03-24T11:10:00Z">
        <w:r w:rsidR="00B231CB" w:rsidDel="00CD76CE">
          <w:rPr>
            <w:rFonts w:ascii="Arial" w:hAnsi="Arial" w:cs="Arial"/>
            <w:color w:val="000000"/>
          </w:rPr>
          <w:delText>,</w:delText>
        </w:r>
        <w:r w:rsidRPr="00233A98" w:rsidDel="00CD76CE">
          <w:rPr>
            <w:rFonts w:ascii="Arial" w:hAnsi="Arial" w:cs="Arial"/>
            <w:color w:val="000000"/>
          </w:rPr>
          <w:delText xml:space="preserve"> </w:delText>
        </w:r>
      </w:del>
      <w:r w:rsidRPr="00233A98">
        <w:rPr>
          <w:rFonts w:ascii="Arial" w:hAnsi="Arial" w:cs="Arial"/>
          <w:color w:val="000000"/>
        </w:rPr>
        <w:t xml:space="preserve">is low. To overcome this problem, </w:t>
      </w:r>
      <w:r>
        <w:rPr>
          <w:rFonts w:ascii="Arial" w:hAnsi="Arial" w:cs="Arial"/>
          <w:color w:val="000000"/>
        </w:rPr>
        <w:t>we</w:t>
      </w:r>
      <w:r w:rsidRPr="00233A98">
        <w:rPr>
          <w:rFonts w:ascii="Arial" w:hAnsi="Arial" w:cs="Arial"/>
          <w:color w:val="000000"/>
        </w:rPr>
        <w:t xml:space="preserve"> assesse</w:t>
      </w:r>
      <w:r>
        <w:rPr>
          <w:rFonts w:ascii="Arial" w:hAnsi="Arial" w:cs="Arial"/>
          <w:color w:val="000000"/>
        </w:rPr>
        <w:t>d</w:t>
      </w:r>
      <w:r w:rsidRPr="00233A98">
        <w:rPr>
          <w:rFonts w:ascii="Arial" w:hAnsi="Arial" w:cs="Arial"/>
          <w:color w:val="000000"/>
        </w:rPr>
        <w:t xml:space="preserve"> the reliability and construct validity of four smartphone-based tasks designed to measure </w:t>
      </w:r>
      <w:r>
        <w:rPr>
          <w:rFonts w:ascii="Arial" w:hAnsi="Arial" w:cs="Arial"/>
          <w:color w:val="000000"/>
        </w:rPr>
        <w:t xml:space="preserve">different aspects of </w:t>
      </w:r>
      <w:r w:rsidRPr="00233A98">
        <w:rPr>
          <w:rFonts w:ascii="Arial" w:hAnsi="Arial" w:cs="Arial"/>
          <w:color w:val="000000"/>
        </w:rPr>
        <w:t>self-regulati</w:t>
      </w:r>
      <w:r>
        <w:rPr>
          <w:rFonts w:ascii="Arial" w:hAnsi="Arial" w:cs="Arial"/>
          <w:color w:val="000000"/>
        </w:rPr>
        <w:t xml:space="preserve">on by drawing upon measures of cognitive </w:t>
      </w:r>
      <w:r w:rsidR="00786123">
        <w:rPr>
          <w:rFonts w:ascii="Arial" w:hAnsi="Arial" w:cs="Arial"/>
          <w:color w:val="000000"/>
        </w:rPr>
        <w:t xml:space="preserve">control </w:t>
      </w:r>
      <w:r>
        <w:rPr>
          <w:rFonts w:ascii="Arial" w:hAnsi="Arial" w:cs="Arial"/>
          <w:color w:val="000000"/>
        </w:rPr>
        <w:t>and decision-making</w:t>
      </w:r>
      <w:r w:rsidRPr="00233A98">
        <w:rPr>
          <w:rFonts w:ascii="Arial" w:hAnsi="Arial" w:cs="Arial"/>
          <w:color w:val="000000"/>
        </w:rPr>
        <w:t xml:space="preserve"> in a large (</w:t>
      </w:r>
      <w:commentRangeStart w:id="9"/>
      <w:commentRangeStart w:id="10"/>
      <w:r w:rsidRPr="00233A98">
        <w:rPr>
          <w:rFonts w:ascii="Arial" w:hAnsi="Arial" w:cs="Arial"/>
          <w:color w:val="000000"/>
        </w:rPr>
        <w:t>N=</w:t>
      </w:r>
      <w:ins w:id="11" w:author="Hilmar Zech" w:date="2022-03-24T12:18:00Z">
        <w:r w:rsidR="003B7F7F">
          <w:rPr>
            <w:rFonts w:ascii="Arial" w:hAnsi="Arial" w:cs="Arial"/>
            <w:color w:val="000000"/>
          </w:rPr>
          <w:t>488</w:t>
        </w:r>
      </w:ins>
      <w:del w:id="12" w:author="Hilmar Zech" w:date="2022-03-24T11:06:00Z">
        <w:r w:rsidRPr="00233A98" w:rsidDel="00AF7A36">
          <w:rPr>
            <w:rFonts w:ascii="Arial" w:hAnsi="Arial" w:cs="Arial"/>
            <w:color w:val="000000"/>
          </w:rPr>
          <w:delText>300</w:delText>
        </w:r>
        <w:commentRangeEnd w:id="9"/>
        <w:r w:rsidR="00431DAC" w:rsidDel="00AF7A36">
          <w:rPr>
            <w:rStyle w:val="CommentReference"/>
            <w:rFonts w:ascii="Times New Roman" w:eastAsia="Times New Roman" w:hAnsi="Times New Roman" w:cs="Times New Roman"/>
          </w:rPr>
          <w:commentReference w:id="9"/>
        </w:r>
        <w:commentRangeEnd w:id="10"/>
        <w:r w:rsidR="009163F8" w:rsidDel="00AF7A36">
          <w:rPr>
            <w:rStyle w:val="CommentReference"/>
            <w:rFonts w:ascii="Times New Roman" w:eastAsia="Times New Roman" w:hAnsi="Times New Roman" w:cs="Times New Roman"/>
          </w:rPr>
          <w:commentReference w:id="10"/>
        </w:r>
        <w:r w:rsidRPr="00233A98" w:rsidDel="00AF7A36">
          <w:rPr>
            <w:rFonts w:ascii="Arial" w:hAnsi="Arial" w:cs="Arial"/>
            <w:color w:val="000000"/>
          </w:rPr>
          <w:delText>)</w:delText>
        </w:r>
      </w:del>
      <w:r w:rsidRPr="00233A98">
        <w:rPr>
          <w:rFonts w:ascii="Arial" w:hAnsi="Arial" w:cs="Arial"/>
          <w:color w:val="000000"/>
        </w:rPr>
        <w:t xml:space="preserve"> sample of </w:t>
      </w:r>
      <w:r w:rsidR="00786123">
        <w:rPr>
          <w:rFonts w:ascii="Arial" w:hAnsi="Arial" w:cs="Arial"/>
          <w:color w:val="000000"/>
        </w:rPr>
        <w:t xml:space="preserve">psychiatric </w:t>
      </w:r>
      <w:r>
        <w:rPr>
          <w:rFonts w:ascii="Arial" w:hAnsi="Arial" w:cs="Arial"/>
          <w:color w:val="000000"/>
        </w:rPr>
        <w:t>patients with alcohol use disorder</w:t>
      </w:r>
      <w:r w:rsidR="00786123">
        <w:rPr>
          <w:rFonts w:ascii="Arial" w:hAnsi="Arial" w:cs="Arial"/>
          <w:color w:val="000000"/>
        </w:rPr>
        <w:t xml:space="preserve"> and associated comorbidities</w:t>
      </w:r>
      <w:r w:rsidRPr="00233A98">
        <w:rPr>
          <w:rFonts w:ascii="Arial" w:hAnsi="Arial" w:cs="Arial"/>
          <w:color w:val="000000"/>
        </w:rPr>
        <w:t>. We show that task</w:t>
      </w:r>
      <w:r w:rsidR="00431DAC">
        <w:rPr>
          <w:rFonts w:ascii="Arial" w:hAnsi="Arial" w:cs="Arial"/>
          <w:color w:val="000000"/>
        </w:rPr>
        <w:t xml:space="preserve"> parameters</w:t>
      </w:r>
      <w:r w:rsidRPr="00233A98">
        <w:rPr>
          <w:rFonts w:ascii="Arial" w:hAnsi="Arial" w:cs="Arial"/>
          <w:color w:val="000000"/>
        </w:rPr>
        <w:t xml:space="preserve"> have moderate to good reliability</w:t>
      </w:r>
      <w:r>
        <w:rPr>
          <w:rFonts w:ascii="Arial" w:hAnsi="Arial" w:cs="Arial"/>
          <w:color w:val="000000"/>
        </w:rPr>
        <w:t xml:space="preserve">, which </w:t>
      </w:r>
      <w:r w:rsidR="00431DAC">
        <w:rPr>
          <w:rFonts w:ascii="Arial" w:hAnsi="Arial" w:cs="Arial"/>
          <w:color w:val="000000"/>
        </w:rPr>
        <w:t>is</w:t>
      </w:r>
      <w:r w:rsidRPr="00233A98">
        <w:rPr>
          <w:rFonts w:ascii="Arial" w:hAnsi="Arial" w:cs="Arial"/>
          <w:color w:val="000000"/>
        </w:rPr>
        <w:t xml:space="preserve"> further</w:t>
      </w:r>
      <w:r>
        <w:rPr>
          <w:rFonts w:ascii="Arial" w:hAnsi="Arial" w:cs="Arial"/>
          <w:color w:val="000000"/>
        </w:rPr>
        <w:t xml:space="preserve"> improved </w:t>
      </w:r>
      <w:proofErr w:type="spellStart"/>
      <w:r>
        <w:rPr>
          <w:rFonts w:ascii="Arial" w:hAnsi="Arial" w:cs="Arial"/>
          <w:color w:val="000000"/>
        </w:rPr>
        <w:t>to</w:t>
      </w:r>
      <w:proofErr w:type="spellEnd"/>
      <w:r>
        <w:rPr>
          <w:rFonts w:ascii="Arial" w:hAnsi="Arial" w:cs="Arial"/>
          <w:color w:val="000000"/>
        </w:rPr>
        <w:t xml:space="preserve"> good to excellent </w:t>
      </w:r>
      <w:r w:rsidR="00431DAC">
        <w:rPr>
          <w:rFonts w:ascii="Arial" w:hAnsi="Arial" w:cs="Arial"/>
          <w:color w:val="000000"/>
        </w:rPr>
        <w:t>when s</w:t>
      </w:r>
      <w:r>
        <w:rPr>
          <w:rFonts w:ascii="Arial" w:hAnsi="Arial" w:cs="Arial"/>
          <w:color w:val="000000"/>
        </w:rPr>
        <w:t>eparate</w:t>
      </w:r>
      <w:r w:rsidRPr="00233A98">
        <w:rPr>
          <w:rFonts w:ascii="Arial" w:hAnsi="Arial" w:cs="Arial"/>
          <w:color w:val="000000"/>
        </w:rPr>
        <w:t xml:space="preserve"> measurement</w:t>
      </w:r>
      <w:r>
        <w:rPr>
          <w:rFonts w:ascii="Arial" w:hAnsi="Arial" w:cs="Arial"/>
          <w:color w:val="000000"/>
        </w:rPr>
        <w:t>s</w:t>
      </w:r>
      <w:r w:rsidRPr="00233A98">
        <w:rPr>
          <w:rFonts w:ascii="Arial" w:hAnsi="Arial" w:cs="Arial"/>
          <w:color w:val="000000"/>
        </w:rPr>
        <w:t xml:space="preserve"> sessions</w:t>
      </w:r>
      <w:r>
        <w:rPr>
          <w:rFonts w:ascii="Arial" w:hAnsi="Arial" w:cs="Arial"/>
          <w:color w:val="000000"/>
        </w:rPr>
        <w:t xml:space="preserve"> </w:t>
      </w:r>
      <w:r w:rsidR="00431DAC">
        <w:rPr>
          <w:rFonts w:ascii="Arial" w:hAnsi="Arial" w:cs="Arial"/>
          <w:color w:val="000000"/>
        </w:rPr>
        <w:t xml:space="preserve">were </w:t>
      </w:r>
      <w:r>
        <w:rPr>
          <w:rFonts w:ascii="Arial" w:hAnsi="Arial" w:cs="Arial"/>
          <w:color w:val="000000"/>
        </w:rPr>
        <w:t xml:space="preserve">modeled jointly. We show that the data is described for by four factors, which cover one cognitive control factor separately from </w:t>
      </w:r>
      <w:commentRangeStart w:id="13"/>
      <w:commentRangeStart w:id="14"/>
      <w:r>
        <w:rPr>
          <w:rFonts w:ascii="Arial" w:hAnsi="Arial" w:cs="Arial"/>
          <w:color w:val="000000"/>
        </w:rPr>
        <w:t>two</w:t>
      </w:r>
      <w:ins w:id="15" w:author="Microsoft Office User" w:date="2022-03-23T16:48:00Z">
        <w:r w:rsidR="00431DAC">
          <w:rPr>
            <w:rFonts w:ascii="Arial" w:hAnsi="Arial" w:cs="Arial"/>
            <w:color w:val="000000"/>
          </w:rPr>
          <w:t xml:space="preserve"> to </w:t>
        </w:r>
      </w:ins>
      <w:del w:id="16" w:author="Microsoft Office User" w:date="2022-03-23T16:48:00Z">
        <w:r w:rsidDel="00431DAC">
          <w:rPr>
            <w:rFonts w:ascii="Arial" w:hAnsi="Arial" w:cs="Arial"/>
            <w:color w:val="000000"/>
          </w:rPr>
          <w:delText>-</w:delText>
        </w:r>
      </w:del>
      <w:r>
        <w:rPr>
          <w:rFonts w:ascii="Arial" w:hAnsi="Arial" w:cs="Arial"/>
          <w:color w:val="000000"/>
        </w:rPr>
        <w:t xml:space="preserve">three </w:t>
      </w:r>
      <w:commentRangeEnd w:id="13"/>
      <w:r w:rsidR="00431DAC">
        <w:rPr>
          <w:rStyle w:val="CommentReference"/>
          <w:rFonts w:ascii="Times New Roman" w:eastAsia="Times New Roman" w:hAnsi="Times New Roman" w:cs="Times New Roman"/>
        </w:rPr>
        <w:commentReference w:id="13"/>
      </w:r>
      <w:commentRangeEnd w:id="14"/>
      <w:r w:rsidR="00842EC4">
        <w:rPr>
          <w:rStyle w:val="CommentReference"/>
          <w:rFonts w:ascii="Times New Roman" w:eastAsia="Times New Roman" w:hAnsi="Times New Roman" w:cs="Times New Roman"/>
        </w:rPr>
        <w:commentReference w:id="14"/>
      </w:r>
      <w:r>
        <w:rPr>
          <w:rFonts w:ascii="Arial" w:hAnsi="Arial" w:cs="Arial"/>
          <w:color w:val="000000"/>
        </w:rPr>
        <w:t>distinct aspects of decision-making. This work in</w:t>
      </w:r>
      <w:r w:rsidR="00C56494">
        <w:rPr>
          <w:rFonts w:ascii="Arial" w:hAnsi="Arial" w:cs="Arial"/>
          <w:color w:val="000000"/>
        </w:rPr>
        <w:t xml:space="preserve">dicates that self-regulation can be measured </w:t>
      </w:r>
      <w:r w:rsidR="00786123">
        <w:rPr>
          <w:rFonts w:ascii="Arial" w:hAnsi="Arial" w:cs="Arial"/>
          <w:color w:val="000000"/>
        </w:rPr>
        <w:t xml:space="preserve">experimentally </w:t>
      </w:r>
      <w:r w:rsidR="00C56494">
        <w:rPr>
          <w:rFonts w:ascii="Arial" w:hAnsi="Arial" w:cs="Arial"/>
          <w:color w:val="000000"/>
        </w:rPr>
        <w:t>with sufficient reliability and validity in addiction</w:t>
      </w:r>
      <w:r w:rsidR="00786123">
        <w:rPr>
          <w:rFonts w:ascii="Arial" w:hAnsi="Arial" w:cs="Arial"/>
          <w:color w:val="000000"/>
        </w:rPr>
        <w:t xml:space="preserve">. This </w:t>
      </w:r>
      <w:r w:rsidR="00C56494">
        <w:rPr>
          <w:rFonts w:ascii="Arial" w:hAnsi="Arial" w:cs="Arial"/>
          <w:color w:val="000000"/>
        </w:rPr>
        <w:t>represents a critical milestone</w:t>
      </w:r>
      <w:del w:id="17" w:author="Microsoft Office User" w:date="2022-03-23T16:50:00Z">
        <w:r w:rsidR="00C56494" w:rsidDel="00431DAC">
          <w:rPr>
            <w:rFonts w:ascii="Arial" w:hAnsi="Arial" w:cs="Arial"/>
            <w:color w:val="000000"/>
          </w:rPr>
          <w:delText>s</w:delText>
        </w:r>
      </w:del>
      <w:r w:rsidR="00C56494">
        <w:rPr>
          <w:rFonts w:ascii="Arial" w:hAnsi="Arial" w:cs="Arial"/>
          <w:color w:val="000000"/>
        </w:rPr>
        <w:t xml:space="preserve"> towards longitudinal experimental studies in the fi</w:t>
      </w:r>
      <w:r w:rsidR="00786123">
        <w:rPr>
          <w:rFonts w:ascii="Arial" w:hAnsi="Arial" w:cs="Arial"/>
          <w:color w:val="000000"/>
        </w:rPr>
        <w:t>e</w:t>
      </w:r>
      <w:r w:rsidR="00C56494">
        <w:rPr>
          <w:rFonts w:ascii="Arial" w:hAnsi="Arial" w:cs="Arial"/>
          <w:color w:val="000000"/>
        </w:rPr>
        <w:t xml:space="preserve">ld in addiction research but also in psychiatry and psychology more generally. </w:t>
      </w:r>
    </w:p>
    <w:p w14:paraId="2A72CFB6" w14:textId="27E16A52" w:rsidR="00980C22" w:rsidRDefault="00980C22" w:rsidP="00FA6E65">
      <w:pPr>
        <w:keepNext/>
        <w:pBdr>
          <w:top w:val="nil"/>
          <w:left w:val="nil"/>
          <w:bottom w:val="nil"/>
          <w:right w:val="nil"/>
          <w:between w:val="nil"/>
        </w:pBdr>
        <w:spacing w:before="240" w:after="60" w:line="360" w:lineRule="auto"/>
        <w:contextualSpacing/>
        <w:rPr>
          <w:ins w:id="18" w:author="Microsoft Office User" w:date="2022-03-23T16:53:00Z"/>
          <w:rFonts w:ascii="Arial" w:hAnsi="Arial" w:cs="Arial"/>
          <w:color w:val="000000"/>
        </w:rPr>
      </w:pPr>
    </w:p>
    <w:p w14:paraId="0DB889D5" w14:textId="38000B3E" w:rsidR="00FE001D" w:rsidRDefault="00612C77" w:rsidP="00FA6E65">
      <w:pPr>
        <w:keepNext/>
        <w:pBdr>
          <w:top w:val="nil"/>
          <w:left w:val="nil"/>
          <w:bottom w:val="nil"/>
          <w:right w:val="nil"/>
          <w:between w:val="nil"/>
        </w:pBdr>
        <w:spacing w:before="240" w:after="60" w:line="360" w:lineRule="auto"/>
        <w:contextualSpacing/>
        <w:rPr>
          <w:rFonts w:ascii="Arial" w:hAnsi="Arial" w:cs="Arial"/>
          <w:color w:val="000000"/>
        </w:rPr>
      </w:pPr>
      <w:ins w:id="19" w:author="Hilmar Zech" w:date="2022-03-24T11:08:00Z">
        <w:r>
          <w:rPr>
            <w:rFonts w:ascii="Arial" w:hAnsi="Arial" w:cs="Arial"/>
            <w:color w:val="000000"/>
          </w:rPr>
          <w:t xml:space="preserve">Word count: </w:t>
        </w:r>
      </w:ins>
      <w:r w:rsidR="00FE001D">
        <w:rPr>
          <w:rFonts w:ascii="Arial" w:hAnsi="Arial" w:cs="Arial"/>
          <w:color w:val="000000"/>
        </w:rPr>
        <w:t xml:space="preserve">~225 </w:t>
      </w:r>
    </w:p>
    <w:p w14:paraId="6D8BB2B6" w14:textId="77777777" w:rsidR="00FE001D" w:rsidRPr="00FA6E65" w:rsidRDefault="00FE001D" w:rsidP="00FA6E65">
      <w:pPr>
        <w:keepNext/>
        <w:pBdr>
          <w:top w:val="nil"/>
          <w:left w:val="nil"/>
          <w:bottom w:val="nil"/>
          <w:right w:val="nil"/>
          <w:between w:val="nil"/>
        </w:pBdr>
        <w:spacing w:before="240" w:after="60" w:line="360" w:lineRule="auto"/>
        <w:contextualSpacing/>
        <w:rPr>
          <w:rFonts w:ascii="Arial" w:hAnsi="Arial" w:cs="Arial"/>
          <w:color w:val="000000"/>
        </w:rPr>
      </w:pPr>
    </w:p>
    <w:p w14:paraId="6EBB9860" w14:textId="77777777" w:rsidR="002658BA" w:rsidRPr="00FA6E65" w:rsidRDefault="002658BA">
      <w:pPr>
        <w:rPr>
          <w:ins w:id="20" w:author="Microsoft Office User" w:date="2022-03-14T08:06:00Z"/>
          <w:rFonts w:ascii="Arial" w:hAnsi="Arial" w:cs="Arial"/>
          <w:b/>
          <w:color w:val="000000"/>
          <w:sz w:val="20"/>
          <w:szCs w:val="20"/>
        </w:rPr>
      </w:pPr>
      <w:ins w:id="21" w:author="Microsoft Office User" w:date="2022-03-14T08:06:00Z">
        <w:r w:rsidRPr="00FA6E65">
          <w:rPr>
            <w:rFonts w:ascii="Arial" w:hAnsi="Arial" w:cs="Arial"/>
            <w:b/>
            <w:color w:val="000000"/>
            <w:sz w:val="20"/>
            <w:szCs w:val="20"/>
          </w:rPr>
          <w:br w:type="page"/>
        </w:r>
      </w:ins>
    </w:p>
    <w:p w14:paraId="0A25037F" w14:textId="7C913D96" w:rsidR="00E6133D" w:rsidRPr="00FA6E65" w:rsidDel="00431DAC" w:rsidRDefault="00E6133D" w:rsidP="008F504F">
      <w:pPr>
        <w:keepNext/>
        <w:pBdr>
          <w:top w:val="nil"/>
          <w:left w:val="nil"/>
          <w:bottom w:val="nil"/>
          <w:right w:val="nil"/>
          <w:between w:val="nil"/>
        </w:pBdr>
        <w:spacing w:before="240" w:after="60" w:line="360" w:lineRule="auto"/>
        <w:contextualSpacing/>
        <w:rPr>
          <w:del w:id="22" w:author="Microsoft Office User" w:date="2022-03-23T16:50:00Z"/>
          <w:rFonts w:ascii="Arial" w:hAnsi="Arial" w:cs="Arial"/>
          <w:b/>
          <w:color w:val="000000"/>
        </w:rPr>
      </w:pPr>
      <w:r w:rsidRPr="00FA6E65">
        <w:rPr>
          <w:rFonts w:ascii="Arial" w:hAnsi="Arial" w:cs="Arial"/>
          <w:b/>
          <w:color w:val="000000"/>
        </w:rPr>
        <w:lastRenderedPageBreak/>
        <w:t>Introduction</w:t>
      </w:r>
      <w:ins w:id="23" w:author="Microsoft Office User" w:date="2022-03-23T16:50:00Z">
        <w:r w:rsidR="00431DAC">
          <w:rPr>
            <w:rFonts w:ascii="Arial" w:hAnsi="Arial" w:cs="Arial"/>
            <w:b/>
            <w:color w:val="000000"/>
          </w:rPr>
          <w:t xml:space="preserve"> </w:t>
        </w:r>
      </w:ins>
    </w:p>
    <w:p w14:paraId="5893CA01" w14:textId="5C91CADC" w:rsidR="002658BA" w:rsidRPr="00BC1BC4" w:rsidRDefault="002658BA" w:rsidP="008F504F">
      <w:pPr>
        <w:keepNext/>
        <w:pBdr>
          <w:top w:val="nil"/>
          <w:left w:val="nil"/>
          <w:bottom w:val="nil"/>
          <w:right w:val="nil"/>
          <w:between w:val="nil"/>
        </w:pBdr>
        <w:spacing w:before="240" w:after="60" w:line="360" w:lineRule="auto"/>
        <w:contextualSpacing/>
        <w:rPr>
          <w:ins w:id="24" w:author="Microsoft Office User" w:date="2022-03-14T08:06:00Z"/>
          <w:rFonts w:ascii="Arial" w:hAnsi="Arial" w:cs="Arial"/>
          <w:b/>
          <w:color w:val="000000"/>
        </w:rPr>
      </w:pPr>
    </w:p>
    <w:p w14:paraId="6D9E19A5" w14:textId="59609462" w:rsidR="00C13056" w:rsidRDefault="00E850B6" w:rsidP="008F504F">
      <w:pPr>
        <w:keepNext/>
        <w:pBdr>
          <w:top w:val="nil"/>
          <w:left w:val="nil"/>
          <w:bottom w:val="nil"/>
          <w:right w:val="nil"/>
          <w:between w:val="nil"/>
        </w:pBdr>
        <w:spacing w:before="240" w:after="60" w:line="360" w:lineRule="auto"/>
        <w:contextualSpacing/>
        <w:jc w:val="both"/>
        <w:rPr>
          <w:rFonts w:ascii="Arial" w:hAnsi="Arial" w:cs="Arial"/>
          <w:color w:val="000000"/>
        </w:rPr>
      </w:pPr>
      <w:r>
        <w:rPr>
          <w:rFonts w:ascii="Arial" w:hAnsi="Arial" w:cs="Arial"/>
          <w:color w:val="000000"/>
        </w:rPr>
        <w:t>S</w:t>
      </w:r>
      <w:r w:rsidRPr="00BC1BC4">
        <w:rPr>
          <w:rFonts w:ascii="Arial" w:hAnsi="Arial" w:cs="Arial"/>
          <w:color w:val="000000"/>
        </w:rPr>
        <w:t>elf</w:t>
      </w:r>
      <w:r>
        <w:rPr>
          <w:rFonts w:ascii="Arial" w:hAnsi="Arial" w:cs="Arial"/>
          <w:color w:val="000000"/>
        </w:rPr>
        <w:t>-</w:t>
      </w:r>
      <w:r w:rsidRPr="00BC1BC4">
        <w:rPr>
          <w:rFonts w:ascii="Arial" w:hAnsi="Arial" w:cs="Arial"/>
          <w:color w:val="000000"/>
        </w:rPr>
        <w:t>regulation</w:t>
      </w:r>
      <w:ins w:id="25" w:author="Hilmar Zech" w:date="2022-03-24T11:09:00Z">
        <w:r w:rsidR="00C13056">
          <w:rPr>
            <w:rFonts w:ascii="Arial" w:hAnsi="Arial" w:cs="Arial"/>
            <w:color w:val="000000"/>
          </w:rPr>
          <w:t>—</w:t>
        </w:r>
      </w:ins>
      <w:del w:id="26" w:author="Hilmar Zech" w:date="2022-03-24T11:09:00Z">
        <w:r w:rsidDel="00C13056">
          <w:rPr>
            <w:rFonts w:ascii="Arial" w:hAnsi="Arial" w:cs="Arial"/>
            <w:color w:val="000000"/>
          </w:rPr>
          <w:delText xml:space="preserve">, </w:delText>
        </w:r>
      </w:del>
      <w:r>
        <w:rPr>
          <w:rFonts w:ascii="Arial" w:hAnsi="Arial" w:cs="Arial"/>
          <w:color w:val="000000"/>
        </w:rPr>
        <w:t>t</w:t>
      </w:r>
      <w:r w:rsidR="00BC1BC4" w:rsidRPr="00BC1BC4">
        <w:rPr>
          <w:rFonts w:ascii="Arial" w:hAnsi="Arial" w:cs="Arial"/>
          <w:color w:val="000000"/>
        </w:rPr>
        <w:t>he ability to control behavior in service of long term-goals</w:t>
      </w:r>
      <w:ins w:id="27" w:author="Hilmar Zech" w:date="2022-03-24T11:09:00Z">
        <w:r w:rsidR="00C50E23">
          <w:rPr>
            <w:rFonts w:ascii="Arial" w:hAnsi="Arial" w:cs="Arial"/>
            <w:color w:val="000000"/>
          </w:rPr>
          <w:t>—</w:t>
        </w:r>
      </w:ins>
      <w:del w:id="28" w:author="Hilmar Zech" w:date="2022-03-24T11:09:00Z">
        <w:r w:rsidDel="00C50E23">
          <w:rPr>
            <w:rFonts w:ascii="Arial" w:hAnsi="Arial" w:cs="Arial"/>
            <w:color w:val="000000"/>
          </w:rPr>
          <w:delText>,</w:delText>
        </w:r>
        <w:r w:rsidR="00BC1BC4" w:rsidDel="00C50E23">
          <w:rPr>
            <w:rFonts w:ascii="Arial" w:hAnsi="Arial" w:cs="Arial"/>
            <w:color w:val="000000"/>
          </w:rPr>
          <w:delText xml:space="preserve"> </w:delText>
        </w:r>
      </w:del>
      <w:r w:rsidR="00FE6E12">
        <w:rPr>
          <w:rFonts w:ascii="Arial" w:hAnsi="Arial" w:cs="Arial"/>
          <w:color w:val="000000"/>
        </w:rPr>
        <w:t>is related to</w:t>
      </w:r>
      <w:r w:rsidR="00BC1BC4">
        <w:rPr>
          <w:rFonts w:ascii="Arial" w:hAnsi="Arial" w:cs="Arial"/>
          <w:color w:val="000000"/>
        </w:rPr>
        <w:t xml:space="preserve"> </w:t>
      </w:r>
      <w:r w:rsidR="00BC1BC4" w:rsidRPr="00BC1BC4">
        <w:rPr>
          <w:rFonts w:ascii="Arial" w:hAnsi="Arial" w:cs="Arial"/>
          <w:color w:val="000000"/>
        </w:rPr>
        <w:t xml:space="preserve">a range of </w:t>
      </w:r>
      <w:r w:rsidR="00BC1BC4">
        <w:rPr>
          <w:rFonts w:ascii="Arial" w:hAnsi="Arial" w:cs="Arial"/>
          <w:color w:val="000000"/>
        </w:rPr>
        <w:t>important</w:t>
      </w:r>
      <w:r>
        <w:rPr>
          <w:rFonts w:ascii="Arial" w:hAnsi="Arial" w:cs="Arial"/>
          <w:color w:val="000000"/>
        </w:rPr>
        <w:t xml:space="preserve"> </w:t>
      </w:r>
      <w:r w:rsidR="00BC1BC4" w:rsidRPr="00BC1BC4">
        <w:rPr>
          <w:rFonts w:ascii="Arial" w:hAnsi="Arial" w:cs="Arial"/>
          <w:color w:val="000000"/>
        </w:rPr>
        <w:t xml:space="preserve">outcomes, </w:t>
      </w:r>
      <w:r w:rsidR="00BC1BC4">
        <w:rPr>
          <w:rFonts w:ascii="Arial" w:hAnsi="Arial" w:cs="Arial"/>
          <w:color w:val="000000"/>
        </w:rPr>
        <w:t>including</w:t>
      </w:r>
      <w:r w:rsidR="00BC1BC4" w:rsidRPr="00BC1BC4">
        <w:rPr>
          <w:rFonts w:ascii="Arial" w:hAnsi="Arial" w:cs="Arial"/>
          <w:color w:val="000000"/>
        </w:rPr>
        <w:t xml:space="preserve"> wealth, health, and </w:t>
      </w:r>
      <w:r w:rsidR="00BC1BC4">
        <w:rPr>
          <w:rFonts w:ascii="Arial" w:hAnsi="Arial" w:cs="Arial"/>
          <w:color w:val="000000"/>
        </w:rPr>
        <w:t xml:space="preserve">public safety (Moffit et al, 2011). </w:t>
      </w:r>
      <w:r w:rsidR="00525770">
        <w:rPr>
          <w:rFonts w:ascii="Arial" w:hAnsi="Arial" w:cs="Arial"/>
          <w:color w:val="000000"/>
        </w:rPr>
        <w:t>As a consequence</w:t>
      </w:r>
      <w:r w:rsidR="00BC1BC4">
        <w:rPr>
          <w:rFonts w:ascii="Arial" w:hAnsi="Arial" w:cs="Arial"/>
          <w:color w:val="000000"/>
        </w:rPr>
        <w:t xml:space="preserve">, </w:t>
      </w:r>
      <w:r w:rsidR="00BC1BC4" w:rsidRPr="00BC1BC4">
        <w:rPr>
          <w:rFonts w:ascii="Arial" w:hAnsi="Arial" w:cs="Arial"/>
          <w:color w:val="000000"/>
        </w:rPr>
        <w:t xml:space="preserve">interest in </w:t>
      </w:r>
      <w:r w:rsidR="009D2B59">
        <w:rPr>
          <w:rFonts w:ascii="Arial" w:hAnsi="Arial" w:cs="Arial"/>
          <w:color w:val="000000"/>
        </w:rPr>
        <w:t>self-regulation</w:t>
      </w:r>
      <w:r w:rsidR="00BC1BC4">
        <w:rPr>
          <w:rFonts w:ascii="Arial" w:hAnsi="Arial" w:cs="Arial"/>
          <w:color w:val="000000"/>
        </w:rPr>
        <w:t xml:space="preserve"> </w:t>
      </w:r>
      <w:r w:rsidR="00BC1BC4" w:rsidRPr="00BC1BC4">
        <w:rPr>
          <w:rFonts w:ascii="Arial" w:hAnsi="Arial" w:cs="Arial"/>
          <w:color w:val="000000"/>
        </w:rPr>
        <w:t xml:space="preserve">has </w:t>
      </w:r>
      <w:r w:rsidR="008E602C">
        <w:rPr>
          <w:rFonts w:ascii="Arial" w:hAnsi="Arial" w:cs="Arial"/>
          <w:color w:val="000000"/>
        </w:rPr>
        <w:t>increased</w:t>
      </w:r>
      <w:r w:rsidR="007D1FF8">
        <w:rPr>
          <w:rFonts w:ascii="Arial" w:hAnsi="Arial" w:cs="Arial"/>
          <w:color w:val="000000"/>
        </w:rPr>
        <w:t xml:space="preserve"> across</w:t>
      </w:r>
      <w:r w:rsidR="00BC1BC4" w:rsidRPr="00BC1BC4">
        <w:rPr>
          <w:rFonts w:ascii="Arial" w:hAnsi="Arial" w:cs="Arial"/>
          <w:color w:val="000000"/>
        </w:rPr>
        <w:t xml:space="preserve"> research </w:t>
      </w:r>
      <w:r w:rsidR="00BC1BC4">
        <w:rPr>
          <w:rFonts w:ascii="Arial" w:hAnsi="Arial" w:cs="Arial"/>
          <w:color w:val="000000"/>
        </w:rPr>
        <w:t xml:space="preserve">domains, </w:t>
      </w:r>
      <w:r w:rsidR="002B358D">
        <w:rPr>
          <w:rFonts w:ascii="Arial" w:hAnsi="Arial" w:cs="Arial"/>
          <w:color w:val="000000"/>
        </w:rPr>
        <w:t>including</w:t>
      </w:r>
      <w:r w:rsidR="00BC1BC4">
        <w:rPr>
          <w:rFonts w:ascii="Arial" w:hAnsi="Arial" w:cs="Arial"/>
          <w:color w:val="000000"/>
        </w:rPr>
        <w:t xml:space="preserve"> </w:t>
      </w:r>
      <w:r w:rsidR="00ED098D">
        <w:rPr>
          <w:rFonts w:ascii="Arial" w:hAnsi="Arial" w:cs="Arial"/>
          <w:color w:val="000000"/>
        </w:rPr>
        <w:t>economics</w:t>
      </w:r>
      <w:r w:rsidR="002B358D">
        <w:rPr>
          <w:rFonts w:ascii="Arial" w:hAnsi="Arial" w:cs="Arial"/>
          <w:color w:val="000000"/>
        </w:rPr>
        <w:t xml:space="preserve">, </w:t>
      </w:r>
      <w:r w:rsidR="00BC1BC4">
        <w:rPr>
          <w:rFonts w:ascii="Arial" w:hAnsi="Arial" w:cs="Arial"/>
          <w:color w:val="000000"/>
        </w:rPr>
        <w:t>psychology</w:t>
      </w:r>
      <w:r w:rsidR="002B358D">
        <w:rPr>
          <w:rFonts w:ascii="Arial" w:hAnsi="Arial" w:cs="Arial"/>
          <w:color w:val="000000"/>
        </w:rPr>
        <w:t>,</w:t>
      </w:r>
      <w:r w:rsidR="00BC1BC4">
        <w:rPr>
          <w:rFonts w:ascii="Arial" w:hAnsi="Arial" w:cs="Arial"/>
          <w:color w:val="000000"/>
        </w:rPr>
        <w:t xml:space="preserve"> cognitive neuroscience</w:t>
      </w:r>
      <w:ins w:id="29" w:author="Hilmar Zech" w:date="2022-03-24T11:09:00Z">
        <w:r w:rsidR="00C13056">
          <w:rPr>
            <w:rFonts w:ascii="Arial" w:hAnsi="Arial" w:cs="Arial"/>
            <w:color w:val="000000"/>
          </w:rPr>
          <w:t>,</w:t>
        </w:r>
      </w:ins>
      <w:r w:rsidR="00606BFE">
        <w:rPr>
          <w:rFonts w:ascii="Arial" w:hAnsi="Arial" w:cs="Arial"/>
          <w:color w:val="000000"/>
        </w:rPr>
        <w:t xml:space="preserve"> </w:t>
      </w:r>
      <w:r w:rsidR="00431DAC">
        <w:rPr>
          <w:rFonts w:ascii="Arial" w:hAnsi="Arial" w:cs="Arial"/>
          <w:color w:val="000000"/>
        </w:rPr>
        <w:t xml:space="preserve">and psychiatry </w:t>
      </w:r>
      <w:r w:rsidR="00606BFE">
        <w:rPr>
          <w:rFonts w:ascii="Arial" w:hAnsi="Arial" w:cs="Arial"/>
          <w:color w:val="000000"/>
        </w:rPr>
        <w:t>(</w:t>
      </w:r>
      <w:proofErr w:type="spellStart"/>
      <w:r w:rsidR="00606BFE">
        <w:rPr>
          <w:rFonts w:ascii="Arial" w:hAnsi="Arial" w:cs="Arial"/>
          <w:color w:val="000000"/>
        </w:rPr>
        <w:t>Nigg</w:t>
      </w:r>
      <w:proofErr w:type="spellEnd"/>
      <w:r w:rsidR="00606BFE">
        <w:rPr>
          <w:rFonts w:ascii="Arial" w:hAnsi="Arial" w:cs="Arial"/>
          <w:color w:val="000000"/>
        </w:rPr>
        <w:t>, 2017)</w:t>
      </w:r>
      <w:r w:rsidR="00BC1BC4">
        <w:rPr>
          <w:rFonts w:ascii="Arial" w:hAnsi="Arial" w:cs="Arial"/>
          <w:color w:val="000000"/>
        </w:rPr>
        <w:t>.</w:t>
      </w:r>
      <w:r w:rsidR="00FE6E12">
        <w:rPr>
          <w:rFonts w:ascii="Arial" w:hAnsi="Arial" w:cs="Arial"/>
          <w:color w:val="000000"/>
        </w:rPr>
        <w:t xml:space="preserve"> </w:t>
      </w:r>
      <w:commentRangeStart w:id="30"/>
      <w:r w:rsidR="00341C29">
        <w:rPr>
          <w:rFonts w:ascii="Arial" w:hAnsi="Arial" w:cs="Arial"/>
          <w:color w:val="000000"/>
        </w:rPr>
        <w:t>R</w:t>
      </w:r>
      <w:r w:rsidR="00FE6E12">
        <w:rPr>
          <w:rFonts w:ascii="Arial" w:hAnsi="Arial" w:cs="Arial"/>
          <w:color w:val="000000"/>
        </w:rPr>
        <w:t>esearch</w:t>
      </w:r>
      <w:r w:rsidR="001852AD">
        <w:rPr>
          <w:rFonts w:ascii="Arial" w:hAnsi="Arial" w:cs="Arial"/>
          <w:color w:val="000000"/>
        </w:rPr>
        <w:t>er</w:t>
      </w:r>
      <w:r w:rsidR="00FE6E12">
        <w:rPr>
          <w:rFonts w:ascii="Arial" w:hAnsi="Arial" w:cs="Arial"/>
          <w:color w:val="000000"/>
        </w:rPr>
        <w:t xml:space="preserve"> </w:t>
      </w:r>
      <w:commentRangeEnd w:id="30"/>
      <w:r w:rsidR="00B00575">
        <w:rPr>
          <w:rStyle w:val="CommentReference"/>
          <w:rFonts w:ascii="Times New Roman" w:eastAsia="Times New Roman" w:hAnsi="Times New Roman" w:cs="Times New Roman"/>
        </w:rPr>
        <w:commentReference w:id="30"/>
      </w:r>
      <w:r w:rsidR="00FE6E12">
        <w:rPr>
          <w:rFonts w:ascii="Arial" w:hAnsi="Arial" w:cs="Arial"/>
          <w:color w:val="000000"/>
        </w:rPr>
        <w:t xml:space="preserve">have used different methodologies to study </w:t>
      </w:r>
      <w:r w:rsidR="00525770">
        <w:rPr>
          <w:rFonts w:ascii="Arial" w:hAnsi="Arial" w:cs="Arial"/>
          <w:color w:val="000000"/>
        </w:rPr>
        <w:t>self-regulation</w:t>
      </w:r>
      <w:r w:rsidR="00FE6E12">
        <w:rPr>
          <w:rFonts w:ascii="Arial" w:hAnsi="Arial" w:cs="Arial"/>
          <w:color w:val="000000"/>
        </w:rPr>
        <w:t>, ranging from survey</w:t>
      </w:r>
      <w:r w:rsidR="00525770">
        <w:rPr>
          <w:rFonts w:ascii="Arial" w:hAnsi="Arial" w:cs="Arial"/>
          <w:color w:val="000000"/>
        </w:rPr>
        <w:t>s</w:t>
      </w:r>
      <w:r w:rsidR="00FE6E12">
        <w:rPr>
          <w:rFonts w:ascii="Arial" w:hAnsi="Arial" w:cs="Arial"/>
          <w:color w:val="000000"/>
        </w:rPr>
        <w:t xml:space="preserve">, to </w:t>
      </w:r>
      <w:r w:rsidR="00431DAC">
        <w:rPr>
          <w:rFonts w:ascii="Arial" w:hAnsi="Arial" w:cs="Arial"/>
          <w:color w:val="000000"/>
        </w:rPr>
        <w:t xml:space="preserve">neural </w:t>
      </w:r>
      <w:r w:rsidR="00FE6E12">
        <w:rPr>
          <w:rFonts w:ascii="Arial" w:hAnsi="Arial" w:cs="Arial"/>
          <w:color w:val="000000"/>
        </w:rPr>
        <w:t>measures and experimental tasks</w:t>
      </w:r>
      <w:r w:rsidR="003D0CE3">
        <w:rPr>
          <w:rFonts w:ascii="Arial" w:hAnsi="Arial" w:cs="Arial"/>
          <w:color w:val="000000"/>
        </w:rPr>
        <w:t xml:space="preserve"> (Eisenberg et al., 2019)</w:t>
      </w:r>
      <w:r w:rsidR="00FE6E12">
        <w:rPr>
          <w:rFonts w:ascii="Arial" w:hAnsi="Arial" w:cs="Arial"/>
          <w:color w:val="000000"/>
        </w:rPr>
        <w:t>.</w:t>
      </w:r>
    </w:p>
    <w:p w14:paraId="04E95AE4" w14:textId="01AAFA92" w:rsidR="00341C29" w:rsidRDefault="00E02A91" w:rsidP="00431DAC">
      <w:pPr>
        <w:keepNext/>
        <w:pBdr>
          <w:top w:val="nil"/>
          <w:left w:val="nil"/>
          <w:bottom w:val="nil"/>
          <w:right w:val="nil"/>
          <w:between w:val="nil"/>
        </w:pBdr>
        <w:spacing w:before="240" w:after="60" w:line="360" w:lineRule="auto"/>
        <w:contextualSpacing/>
        <w:jc w:val="both"/>
        <w:rPr>
          <w:rFonts w:ascii="Arial" w:hAnsi="Arial" w:cs="Arial"/>
          <w:color w:val="000000"/>
        </w:rPr>
      </w:pPr>
      <w:r>
        <w:rPr>
          <w:rFonts w:ascii="Arial" w:hAnsi="Arial" w:cs="Arial"/>
          <w:color w:val="000000"/>
        </w:rPr>
        <w:t>E</w:t>
      </w:r>
      <w:r w:rsidR="00FE6E12">
        <w:rPr>
          <w:rFonts w:ascii="Arial" w:hAnsi="Arial" w:cs="Arial"/>
          <w:color w:val="000000"/>
        </w:rPr>
        <w:t xml:space="preserve">xperimental tasks play an </w:t>
      </w:r>
      <w:r w:rsidR="009D2B59">
        <w:rPr>
          <w:rFonts w:ascii="Arial" w:hAnsi="Arial" w:cs="Arial"/>
          <w:color w:val="000000"/>
        </w:rPr>
        <w:t xml:space="preserve">especially </w:t>
      </w:r>
      <w:r w:rsidR="00FE6E12">
        <w:rPr>
          <w:rFonts w:ascii="Arial" w:hAnsi="Arial" w:cs="Arial"/>
          <w:color w:val="000000"/>
        </w:rPr>
        <w:t>important role</w:t>
      </w:r>
      <w:r w:rsidRPr="00E02A91">
        <w:rPr>
          <w:rFonts w:ascii="Arial" w:hAnsi="Arial" w:cs="Arial"/>
          <w:color w:val="000000"/>
        </w:rPr>
        <w:t xml:space="preserve"> </w:t>
      </w:r>
      <w:r>
        <w:rPr>
          <w:rFonts w:ascii="Arial" w:hAnsi="Arial" w:cs="Arial"/>
          <w:color w:val="000000"/>
        </w:rPr>
        <w:t>in researching self-regulation</w:t>
      </w:r>
      <w:r w:rsidR="003D0CE3">
        <w:rPr>
          <w:rFonts w:ascii="Arial" w:hAnsi="Arial" w:cs="Arial"/>
          <w:color w:val="000000"/>
        </w:rPr>
        <w:t>.</w:t>
      </w:r>
      <w:r>
        <w:rPr>
          <w:rFonts w:ascii="Arial" w:hAnsi="Arial" w:cs="Arial"/>
          <w:color w:val="000000"/>
        </w:rPr>
        <w:t xml:space="preserve"> Self-regulation is an umbrella term encompassing a range of distinct capacities</w:t>
      </w:r>
      <w:r w:rsidR="00525770">
        <w:rPr>
          <w:rFonts w:ascii="Arial" w:hAnsi="Arial" w:cs="Arial"/>
          <w:color w:val="000000"/>
        </w:rPr>
        <w:t>.</w:t>
      </w:r>
      <w:r>
        <w:rPr>
          <w:rFonts w:ascii="Arial" w:hAnsi="Arial" w:cs="Arial"/>
          <w:color w:val="000000"/>
        </w:rPr>
        <w:t xml:space="preserve"> </w:t>
      </w:r>
      <w:r w:rsidR="001852AD">
        <w:rPr>
          <w:rFonts w:ascii="Arial" w:hAnsi="Arial" w:cs="Arial"/>
          <w:color w:val="000000"/>
        </w:rPr>
        <w:t>Tasks can be</w:t>
      </w:r>
      <w:r w:rsidR="00525770">
        <w:rPr>
          <w:rFonts w:ascii="Arial" w:hAnsi="Arial" w:cs="Arial"/>
          <w:color w:val="000000"/>
        </w:rPr>
        <w:t xml:space="preserve"> specifically designed to </w:t>
      </w:r>
      <w:r>
        <w:rPr>
          <w:rFonts w:ascii="Arial" w:hAnsi="Arial" w:cs="Arial"/>
          <w:color w:val="000000"/>
        </w:rPr>
        <w:t>isolat</w:t>
      </w:r>
      <w:r w:rsidR="00525770">
        <w:rPr>
          <w:rFonts w:ascii="Arial" w:hAnsi="Arial" w:cs="Arial"/>
          <w:color w:val="000000"/>
        </w:rPr>
        <w:t xml:space="preserve">e </w:t>
      </w:r>
      <w:r>
        <w:rPr>
          <w:rFonts w:ascii="Arial" w:hAnsi="Arial" w:cs="Arial"/>
          <w:color w:val="000000"/>
        </w:rPr>
        <w:t xml:space="preserve">distinct </w:t>
      </w:r>
      <w:r w:rsidR="00525770">
        <w:rPr>
          <w:rFonts w:ascii="Arial" w:hAnsi="Arial" w:cs="Arial"/>
          <w:color w:val="000000"/>
        </w:rPr>
        <w:t xml:space="preserve">cognitive-motivational </w:t>
      </w:r>
      <w:r>
        <w:rPr>
          <w:rFonts w:ascii="Arial" w:hAnsi="Arial" w:cs="Arial"/>
          <w:color w:val="000000"/>
        </w:rPr>
        <w:t xml:space="preserve">processes </w:t>
      </w:r>
      <w:r w:rsidR="00170DB8">
        <w:rPr>
          <w:rFonts w:ascii="Arial" w:hAnsi="Arial" w:cs="Arial"/>
          <w:color w:val="000000"/>
        </w:rPr>
        <w:t xml:space="preserve">of self-regulation, such as working memory, inhibition, and decision making, </w:t>
      </w:r>
      <w:r>
        <w:rPr>
          <w:rFonts w:ascii="Arial" w:hAnsi="Arial" w:cs="Arial"/>
          <w:color w:val="000000"/>
        </w:rPr>
        <w:t xml:space="preserve">that </w:t>
      </w:r>
      <w:r w:rsidR="00525770">
        <w:rPr>
          <w:rFonts w:ascii="Arial" w:hAnsi="Arial" w:cs="Arial"/>
          <w:color w:val="000000"/>
        </w:rPr>
        <w:t>may not be easily revealed by</w:t>
      </w:r>
      <w:r w:rsidR="007E494F">
        <w:rPr>
          <w:rFonts w:ascii="Arial" w:hAnsi="Arial" w:cs="Arial"/>
          <w:color w:val="000000"/>
        </w:rPr>
        <w:t xml:space="preserve"> survey</w:t>
      </w:r>
      <w:r w:rsidR="00525770">
        <w:rPr>
          <w:rFonts w:ascii="Arial" w:hAnsi="Arial" w:cs="Arial"/>
          <w:color w:val="000000"/>
        </w:rPr>
        <w:t>s</w:t>
      </w:r>
      <w:r w:rsidR="007E494F">
        <w:rPr>
          <w:rFonts w:ascii="Arial" w:hAnsi="Arial" w:cs="Arial"/>
          <w:color w:val="000000"/>
        </w:rPr>
        <w:t xml:space="preserve"> (Falk and Heckman, 2009). </w:t>
      </w:r>
      <w:r w:rsidR="00341C29">
        <w:rPr>
          <w:rFonts w:ascii="Arial" w:hAnsi="Arial" w:cs="Arial"/>
          <w:color w:val="000000"/>
        </w:rPr>
        <w:t>Moreover, t</w:t>
      </w:r>
      <w:r w:rsidR="00F34818">
        <w:rPr>
          <w:rFonts w:ascii="Arial" w:hAnsi="Arial" w:cs="Arial"/>
          <w:color w:val="000000"/>
        </w:rPr>
        <w:t xml:space="preserve">asks can be used to manipulate brain activity experimentally. </w:t>
      </w:r>
      <w:r w:rsidR="007E494F">
        <w:rPr>
          <w:rFonts w:ascii="Arial" w:hAnsi="Arial" w:cs="Arial"/>
          <w:color w:val="000000"/>
        </w:rPr>
        <w:t xml:space="preserve">This effort could ultimately </w:t>
      </w:r>
      <w:r w:rsidR="00E705B2">
        <w:rPr>
          <w:rFonts w:ascii="Arial" w:hAnsi="Arial" w:cs="Arial"/>
          <w:color w:val="000000"/>
        </w:rPr>
        <w:t>lead to a</w:t>
      </w:r>
      <w:r w:rsidR="00F34818">
        <w:rPr>
          <w:rFonts w:ascii="Arial" w:hAnsi="Arial" w:cs="Arial"/>
          <w:color w:val="000000"/>
        </w:rPr>
        <w:t>n improved mechanistic</w:t>
      </w:r>
      <w:r w:rsidR="00E705B2">
        <w:rPr>
          <w:rFonts w:ascii="Arial" w:hAnsi="Arial" w:cs="Arial"/>
          <w:color w:val="000000"/>
        </w:rPr>
        <w:t xml:space="preserve"> understanding of</w:t>
      </w:r>
      <w:r w:rsidR="00507B95">
        <w:rPr>
          <w:rFonts w:ascii="Arial" w:hAnsi="Arial" w:cs="Arial"/>
          <w:color w:val="000000"/>
        </w:rPr>
        <w:t xml:space="preserve"> </w:t>
      </w:r>
      <w:r w:rsidR="00E705B2">
        <w:rPr>
          <w:rFonts w:ascii="Arial" w:hAnsi="Arial" w:cs="Arial"/>
          <w:color w:val="000000"/>
        </w:rPr>
        <w:t xml:space="preserve">self-regulation </w:t>
      </w:r>
      <w:r w:rsidR="00F34818">
        <w:rPr>
          <w:rFonts w:ascii="Arial" w:hAnsi="Arial" w:cs="Arial"/>
          <w:color w:val="000000"/>
        </w:rPr>
        <w:t xml:space="preserve">and its </w:t>
      </w:r>
      <w:r w:rsidR="00E705B2">
        <w:rPr>
          <w:rFonts w:ascii="Arial" w:hAnsi="Arial" w:cs="Arial"/>
          <w:color w:val="000000"/>
        </w:rPr>
        <w:t>failures</w:t>
      </w:r>
      <w:r w:rsidR="00F34818">
        <w:rPr>
          <w:rFonts w:ascii="Arial" w:hAnsi="Arial" w:cs="Arial"/>
          <w:color w:val="000000"/>
        </w:rPr>
        <w:t xml:space="preserve">. Clinically, this proposal feeds the promise of </w:t>
      </w:r>
      <w:r w:rsidR="00E705B2">
        <w:rPr>
          <w:rFonts w:ascii="Arial" w:hAnsi="Arial" w:cs="Arial"/>
          <w:color w:val="000000"/>
        </w:rPr>
        <w:t>targeted</w:t>
      </w:r>
      <w:r w:rsidR="00341C29">
        <w:rPr>
          <w:rFonts w:ascii="Arial" w:hAnsi="Arial" w:cs="Arial"/>
          <w:color w:val="000000"/>
        </w:rPr>
        <w:t>, mechanism-based</w:t>
      </w:r>
      <w:r w:rsidR="00E705B2">
        <w:rPr>
          <w:rFonts w:ascii="Arial" w:hAnsi="Arial" w:cs="Arial"/>
          <w:color w:val="000000"/>
        </w:rPr>
        <w:t xml:space="preserve"> treatments </w:t>
      </w:r>
      <w:r w:rsidR="00F34818">
        <w:rPr>
          <w:rFonts w:ascii="Arial" w:hAnsi="Arial" w:cs="Arial"/>
          <w:color w:val="000000"/>
        </w:rPr>
        <w:t xml:space="preserve">for </w:t>
      </w:r>
      <w:r w:rsidR="00E705B2">
        <w:rPr>
          <w:rFonts w:ascii="Arial" w:hAnsi="Arial" w:cs="Arial"/>
          <w:color w:val="000000"/>
        </w:rPr>
        <w:t>conditions</w:t>
      </w:r>
      <w:r w:rsidR="00F556FC">
        <w:rPr>
          <w:rFonts w:ascii="Arial" w:hAnsi="Arial" w:cs="Arial"/>
          <w:color w:val="000000"/>
        </w:rPr>
        <w:t xml:space="preserve"> </w:t>
      </w:r>
      <w:r w:rsidR="00E705B2">
        <w:rPr>
          <w:rFonts w:ascii="Arial" w:hAnsi="Arial" w:cs="Arial"/>
          <w:color w:val="000000"/>
        </w:rPr>
        <w:t>characterized by deficient self-regulation</w:t>
      </w:r>
      <w:r w:rsidR="00F556FC">
        <w:rPr>
          <w:rFonts w:ascii="Arial" w:hAnsi="Arial" w:cs="Arial"/>
          <w:color w:val="000000"/>
        </w:rPr>
        <w:t xml:space="preserve"> (e.g., addiction)</w:t>
      </w:r>
      <w:r w:rsidR="00E705B2">
        <w:rPr>
          <w:rFonts w:ascii="Arial" w:hAnsi="Arial" w:cs="Arial"/>
          <w:color w:val="000000"/>
        </w:rPr>
        <w:t>.</w:t>
      </w:r>
      <w:r w:rsidR="00341C29">
        <w:rPr>
          <w:rFonts w:ascii="Arial" w:hAnsi="Arial" w:cs="Arial"/>
          <w:color w:val="000000"/>
        </w:rPr>
        <w:t xml:space="preserve"> </w:t>
      </w:r>
    </w:p>
    <w:p w14:paraId="3175B6A0" w14:textId="402E6816" w:rsidR="00CE0254" w:rsidRDefault="00B00575" w:rsidP="008F504F">
      <w:pPr>
        <w:keepNext/>
        <w:pBdr>
          <w:top w:val="nil"/>
          <w:left w:val="nil"/>
          <w:bottom w:val="nil"/>
          <w:right w:val="nil"/>
          <w:between w:val="nil"/>
        </w:pBdr>
        <w:spacing w:before="240" w:after="60" w:line="360" w:lineRule="auto"/>
        <w:contextualSpacing/>
        <w:jc w:val="both"/>
        <w:rPr>
          <w:rFonts w:ascii="Arial" w:hAnsi="Arial" w:cs="Arial"/>
          <w:color w:val="000000"/>
        </w:rPr>
      </w:pPr>
      <w:r>
        <w:rPr>
          <w:rFonts w:ascii="Arial" w:hAnsi="Arial" w:cs="Arial"/>
          <w:color w:val="000000"/>
        </w:rPr>
        <w:t>Alt</w:t>
      </w:r>
      <w:r w:rsidR="00E705B2">
        <w:rPr>
          <w:rFonts w:ascii="Arial" w:hAnsi="Arial" w:cs="Arial"/>
          <w:color w:val="000000"/>
        </w:rPr>
        <w:t xml:space="preserve">hough tasks </w:t>
      </w:r>
      <w:r w:rsidR="00FE001D">
        <w:rPr>
          <w:rFonts w:ascii="Arial" w:hAnsi="Arial" w:cs="Arial"/>
          <w:color w:val="000000"/>
        </w:rPr>
        <w:t xml:space="preserve">may </w:t>
      </w:r>
      <w:r w:rsidR="00E705B2">
        <w:rPr>
          <w:rFonts w:ascii="Arial" w:hAnsi="Arial" w:cs="Arial"/>
          <w:color w:val="000000"/>
        </w:rPr>
        <w:t xml:space="preserve">excel at measuring </w:t>
      </w:r>
      <w:r w:rsidR="00341C29">
        <w:rPr>
          <w:rFonts w:ascii="Arial" w:hAnsi="Arial" w:cs="Arial"/>
          <w:color w:val="000000"/>
        </w:rPr>
        <w:t xml:space="preserve">the </w:t>
      </w:r>
      <w:commentRangeStart w:id="31"/>
      <w:commentRangeStart w:id="32"/>
      <w:del w:id="33" w:author="Hilmar Zech" w:date="2022-03-24T12:08:00Z">
        <w:r w:rsidR="00E705B2" w:rsidDel="00B00575">
          <w:rPr>
            <w:rFonts w:ascii="Arial" w:hAnsi="Arial" w:cs="Arial"/>
            <w:color w:val="000000"/>
          </w:rPr>
          <w:delText xml:space="preserve">capacities </w:delText>
        </w:r>
      </w:del>
      <w:commentRangeEnd w:id="31"/>
      <w:ins w:id="34" w:author="Hilmar Zech" w:date="2022-03-24T12:08:00Z">
        <w:r>
          <w:rPr>
            <w:rFonts w:ascii="Arial" w:hAnsi="Arial" w:cs="Arial"/>
            <w:color w:val="000000"/>
          </w:rPr>
          <w:t>processes</w:t>
        </w:r>
        <w:r>
          <w:rPr>
            <w:rFonts w:ascii="Arial" w:hAnsi="Arial" w:cs="Arial"/>
            <w:color w:val="000000"/>
          </w:rPr>
          <w:t xml:space="preserve"> </w:t>
        </w:r>
      </w:ins>
      <w:r w:rsidR="00FE001D">
        <w:rPr>
          <w:rStyle w:val="CommentReference"/>
          <w:rFonts w:ascii="Times New Roman" w:eastAsia="Times New Roman" w:hAnsi="Times New Roman" w:cs="Times New Roman"/>
        </w:rPr>
        <w:commentReference w:id="31"/>
      </w:r>
      <w:commentRangeEnd w:id="32"/>
      <w:r>
        <w:rPr>
          <w:rStyle w:val="CommentReference"/>
          <w:rFonts w:ascii="Times New Roman" w:eastAsia="Times New Roman" w:hAnsi="Times New Roman" w:cs="Times New Roman"/>
        </w:rPr>
        <w:commentReference w:id="32"/>
      </w:r>
      <w:r w:rsidR="00E705B2">
        <w:rPr>
          <w:rFonts w:ascii="Arial" w:hAnsi="Arial" w:cs="Arial"/>
          <w:color w:val="000000"/>
        </w:rPr>
        <w:t xml:space="preserve">underlying self-regulation, research linking task measures to real-life outcomes has so far been </w:t>
      </w:r>
      <w:r w:rsidR="00F556FC">
        <w:rPr>
          <w:rFonts w:ascii="Arial" w:hAnsi="Arial" w:cs="Arial"/>
          <w:color w:val="000000"/>
        </w:rPr>
        <w:t>less</w:t>
      </w:r>
      <w:r w:rsidR="00E705B2">
        <w:rPr>
          <w:rFonts w:ascii="Arial" w:hAnsi="Arial" w:cs="Arial"/>
          <w:color w:val="000000"/>
        </w:rPr>
        <w:t xml:space="preserve"> </w:t>
      </w:r>
      <w:r w:rsidR="00F556FC">
        <w:rPr>
          <w:rFonts w:ascii="Arial" w:hAnsi="Arial" w:cs="Arial"/>
          <w:color w:val="000000"/>
        </w:rPr>
        <w:t>successful than survey-based research</w:t>
      </w:r>
      <w:r w:rsidR="00E705B2">
        <w:rPr>
          <w:rFonts w:ascii="Arial" w:hAnsi="Arial" w:cs="Arial"/>
          <w:color w:val="000000"/>
        </w:rPr>
        <w:t xml:space="preserve">. </w:t>
      </w:r>
      <w:r w:rsidR="00094D30">
        <w:rPr>
          <w:rFonts w:ascii="Arial" w:hAnsi="Arial" w:cs="Arial"/>
          <w:color w:val="000000"/>
        </w:rPr>
        <w:t>For example, i</w:t>
      </w:r>
      <w:r w:rsidR="00F61559">
        <w:rPr>
          <w:rFonts w:ascii="Arial" w:hAnsi="Arial" w:cs="Arial"/>
          <w:color w:val="000000"/>
        </w:rPr>
        <w:t xml:space="preserve">n a recent study, </w:t>
      </w:r>
      <w:r w:rsidR="00E705B2">
        <w:rPr>
          <w:rFonts w:ascii="Arial" w:hAnsi="Arial" w:cs="Arial"/>
          <w:color w:val="000000"/>
        </w:rPr>
        <w:t xml:space="preserve">Eisenberg et al. (2019) </w:t>
      </w:r>
      <w:r w:rsidR="00F824E9">
        <w:rPr>
          <w:rFonts w:ascii="Arial" w:hAnsi="Arial" w:cs="Arial"/>
          <w:color w:val="000000"/>
        </w:rPr>
        <w:t xml:space="preserve">assessed the </w:t>
      </w:r>
      <w:r w:rsidR="009F7ED0">
        <w:rPr>
          <w:rFonts w:ascii="Arial" w:hAnsi="Arial" w:cs="Arial"/>
          <w:color w:val="000000"/>
        </w:rPr>
        <w:t xml:space="preserve">ecological </w:t>
      </w:r>
      <w:r w:rsidR="00F824E9">
        <w:rPr>
          <w:rFonts w:ascii="Arial" w:hAnsi="Arial" w:cs="Arial"/>
          <w:color w:val="000000"/>
        </w:rPr>
        <w:t>validity of 22 survey</w:t>
      </w:r>
      <w:r w:rsidR="00F61559">
        <w:rPr>
          <w:rFonts w:ascii="Arial" w:hAnsi="Arial" w:cs="Arial"/>
          <w:color w:val="000000"/>
        </w:rPr>
        <w:t>s</w:t>
      </w:r>
      <w:r w:rsidR="00F824E9">
        <w:rPr>
          <w:rFonts w:ascii="Arial" w:hAnsi="Arial" w:cs="Arial"/>
          <w:color w:val="000000"/>
        </w:rPr>
        <w:t xml:space="preserve"> and 37 task measures of self-regulation</w:t>
      </w:r>
      <w:r w:rsidR="00341C29">
        <w:rPr>
          <w:rFonts w:ascii="Arial" w:hAnsi="Arial" w:cs="Arial"/>
          <w:color w:val="000000"/>
        </w:rPr>
        <w:t>.</w:t>
      </w:r>
      <w:r w:rsidR="00F824E9">
        <w:rPr>
          <w:rFonts w:ascii="Arial" w:hAnsi="Arial" w:cs="Arial"/>
          <w:color w:val="000000"/>
        </w:rPr>
        <w:t xml:space="preserve"> </w:t>
      </w:r>
      <w:r w:rsidR="00341C29">
        <w:rPr>
          <w:rFonts w:ascii="Arial" w:hAnsi="Arial" w:cs="Arial"/>
          <w:color w:val="000000"/>
        </w:rPr>
        <w:t>W</w:t>
      </w:r>
      <w:r w:rsidR="00F61559">
        <w:rPr>
          <w:rFonts w:ascii="Arial" w:hAnsi="Arial" w:cs="Arial"/>
          <w:color w:val="000000"/>
        </w:rPr>
        <w:t>hile surveys modestly predict</w:t>
      </w:r>
      <w:r w:rsidR="00341C29">
        <w:rPr>
          <w:rFonts w:ascii="Arial" w:hAnsi="Arial" w:cs="Arial"/>
          <w:color w:val="000000"/>
        </w:rPr>
        <w:t>ed</w:t>
      </w:r>
      <w:r w:rsidR="00F61559">
        <w:rPr>
          <w:rFonts w:ascii="Arial" w:hAnsi="Arial" w:cs="Arial"/>
          <w:color w:val="000000"/>
        </w:rPr>
        <w:t xml:space="preserve"> real-world outcomes related to self-regulation, tasks show</w:t>
      </w:r>
      <w:r w:rsidR="00341C29">
        <w:rPr>
          <w:rFonts w:ascii="Arial" w:hAnsi="Arial" w:cs="Arial"/>
          <w:color w:val="000000"/>
        </w:rPr>
        <w:t>ed</w:t>
      </w:r>
      <w:r w:rsidR="00F61559">
        <w:rPr>
          <w:rFonts w:ascii="Arial" w:hAnsi="Arial" w:cs="Arial"/>
          <w:color w:val="000000"/>
        </w:rPr>
        <w:t xml:space="preserve"> largely no relationship to real-world outcomes. This </w:t>
      </w:r>
      <w:r w:rsidR="00E3131A">
        <w:rPr>
          <w:rFonts w:ascii="Arial" w:hAnsi="Arial" w:cs="Arial"/>
          <w:color w:val="000000"/>
        </w:rPr>
        <w:t>finding</w:t>
      </w:r>
      <w:r w:rsidR="00F61559">
        <w:rPr>
          <w:rFonts w:ascii="Arial" w:hAnsi="Arial" w:cs="Arial"/>
          <w:color w:val="000000"/>
        </w:rPr>
        <w:t xml:space="preserve"> mirrors a more widely held opinion </w:t>
      </w:r>
      <w:r w:rsidR="00E3131A">
        <w:rPr>
          <w:rFonts w:ascii="Arial" w:hAnsi="Arial" w:cs="Arial"/>
          <w:color w:val="000000"/>
        </w:rPr>
        <w:t>that</w:t>
      </w:r>
      <w:r w:rsidR="00F61559">
        <w:rPr>
          <w:rFonts w:ascii="Arial" w:hAnsi="Arial" w:cs="Arial"/>
          <w:color w:val="000000"/>
        </w:rPr>
        <w:t xml:space="preserve"> experimental tasks lack “realism” and generalizability (Falk and Heckman, 2009).</w:t>
      </w:r>
      <w:r w:rsidR="00FE001D">
        <w:rPr>
          <w:rFonts w:ascii="Arial" w:hAnsi="Arial" w:cs="Arial"/>
          <w:color w:val="000000"/>
        </w:rPr>
        <w:t xml:space="preserve"> </w:t>
      </w:r>
    </w:p>
    <w:p w14:paraId="682A1045" w14:textId="6205974D" w:rsidR="00860294" w:rsidRDefault="00CE0254" w:rsidP="008F504F">
      <w:pPr>
        <w:keepNext/>
        <w:pBdr>
          <w:top w:val="nil"/>
          <w:left w:val="nil"/>
          <w:bottom w:val="nil"/>
          <w:right w:val="nil"/>
          <w:between w:val="nil"/>
        </w:pBdr>
        <w:spacing w:before="240" w:after="60" w:line="360" w:lineRule="auto"/>
        <w:contextualSpacing/>
        <w:jc w:val="both"/>
        <w:rPr>
          <w:rFonts w:ascii="Arial" w:hAnsi="Arial" w:cs="Arial"/>
          <w:color w:val="000000"/>
        </w:rPr>
      </w:pPr>
      <w:r>
        <w:rPr>
          <w:rFonts w:ascii="Arial" w:hAnsi="Arial" w:cs="Arial"/>
          <w:color w:val="000000"/>
        </w:rPr>
        <w:t xml:space="preserve">Here, we argue that tasks do not inherently lack </w:t>
      </w:r>
      <w:r w:rsidR="00E3131A">
        <w:rPr>
          <w:rFonts w:ascii="Arial" w:hAnsi="Arial" w:cs="Arial"/>
          <w:color w:val="000000"/>
        </w:rPr>
        <w:t>real-world relevance</w:t>
      </w:r>
      <w:r w:rsidR="00257B78">
        <w:rPr>
          <w:rFonts w:ascii="Arial" w:hAnsi="Arial" w:cs="Arial"/>
          <w:color w:val="000000"/>
        </w:rPr>
        <w:t xml:space="preserve">, but that shortcomings </w:t>
      </w:r>
      <w:r w:rsidR="003E66C7">
        <w:rPr>
          <w:rFonts w:ascii="Arial" w:hAnsi="Arial" w:cs="Arial"/>
          <w:color w:val="000000"/>
        </w:rPr>
        <w:t xml:space="preserve">regarding their psychometric properties </w:t>
      </w:r>
      <w:r w:rsidR="00257B78">
        <w:rPr>
          <w:rFonts w:ascii="Arial" w:hAnsi="Arial" w:cs="Arial"/>
          <w:color w:val="000000"/>
        </w:rPr>
        <w:t xml:space="preserve">can explain their </w:t>
      </w:r>
      <w:r w:rsidR="00FE001D">
        <w:rPr>
          <w:rFonts w:ascii="Arial" w:hAnsi="Arial" w:cs="Arial"/>
          <w:color w:val="000000"/>
        </w:rPr>
        <w:t>“</w:t>
      </w:r>
      <w:r w:rsidR="00094D30">
        <w:rPr>
          <w:rFonts w:ascii="Arial" w:hAnsi="Arial" w:cs="Arial"/>
          <w:color w:val="000000"/>
        </w:rPr>
        <w:t>lack of realism</w:t>
      </w:r>
      <w:r w:rsidR="00FE001D">
        <w:rPr>
          <w:rFonts w:ascii="Arial" w:hAnsi="Arial" w:cs="Arial"/>
          <w:color w:val="000000"/>
        </w:rPr>
        <w:t>”</w:t>
      </w:r>
      <w:r w:rsidR="00257B78">
        <w:rPr>
          <w:rFonts w:ascii="Arial" w:hAnsi="Arial" w:cs="Arial"/>
          <w:color w:val="000000"/>
        </w:rPr>
        <w:t xml:space="preserve">. </w:t>
      </w:r>
      <w:r w:rsidR="00094D30">
        <w:rPr>
          <w:rFonts w:ascii="Arial" w:hAnsi="Arial" w:cs="Arial"/>
          <w:color w:val="000000"/>
        </w:rPr>
        <w:t xml:space="preserve">Specifically, it has recently been shown that task measures </w:t>
      </w:r>
      <w:r w:rsidR="00E3131A">
        <w:rPr>
          <w:rFonts w:ascii="Arial" w:hAnsi="Arial" w:cs="Arial"/>
          <w:color w:val="000000"/>
        </w:rPr>
        <w:t xml:space="preserve">largely </w:t>
      </w:r>
      <w:r w:rsidR="00FE001D">
        <w:rPr>
          <w:rFonts w:ascii="Arial" w:hAnsi="Arial" w:cs="Arial"/>
          <w:color w:val="000000"/>
        </w:rPr>
        <w:t xml:space="preserve">show low </w:t>
      </w:r>
      <w:r w:rsidR="006A5BA1">
        <w:rPr>
          <w:rFonts w:ascii="Arial" w:hAnsi="Arial" w:cs="Arial"/>
          <w:color w:val="000000"/>
        </w:rPr>
        <w:t xml:space="preserve">test-retest </w:t>
      </w:r>
      <w:r w:rsidR="00094D30">
        <w:rPr>
          <w:rFonts w:ascii="Arial" w:hAnsi="Arial" w:cs="Arial"/>
          <w:color w:val="000000"/>
        </w:rPr>
        <w:t xml:space="preserve">reliability (Enkavi et al., 2019; Hedge et al., 2018). </w:t>
      </w:r>
      <w:r w:rsidR="006A5BA1">
        <w:rPr>
          <w:rFonts w:ascii="Arial" w:hAnsi="Arial" w:cs="Arial"/>
          <w:color w:val="000000"/>
        </w:rPr>
        <w:t>Test-retest r</w:t>
      </w:r>
      <w:r w:rsidR="00094D30">
        <w:rPr>
          <w:rFonts w:ascii="Arial" w:hAnsi="Arial" w:cs="Arial"/>
          <w:color w:val="000000"/>
        </w:rPr>
        <w:t xml:space="preserve">eliability is an important psychometric quality, which refers to the </w:t>
      </w:r>
      <w:commentRangeStart w:id="35"/>
      <w:commentRangeStart w:id="36"/>
      <w:del w:id="37" w:author="Hilmar Zech" w:date="2022-03-24T12:11:00Z">
        <w:r w:rsidR="00094D30" w:rsidDel="00BF476D">
          <w:rPr>
            <w:rFonts w:ascii="Arial" w:hAnsi="Arial" w:cs="Arial"/>
            <w:color w:val="000000"/>
          </w:rPr>
          <w:delText xml:space="preserve">stability </w:delText>
        </w:r>
      </w:del>
      <w:commentRangeEnd w:id="35"/>
      <w:commentRangeEnd w:id="36"/>
      <w:ins w:id="38" w:author="Hilmar Zech" w:date="2022-03-24T12:11:00Z">
        <w:r w:rsidR="00BF476D">
          <w:rPr>
            <w:rFonts w:ascii="Arial" w:hAnsi="Arial" w:cs="Arial"/>
            <w:color w:val="000000"/>
          </w:rPr>
          <w:t>consistency</w:t>
        </w:r>
        <w:r w:rsidR="00BF476D">
          <w:rPr>
            <w:rFonts w:ascii="Arial" w:hAnsi="Arial" w:cs="Arial"/>
            <w:color w:val="000000"/>
          </w:rPr>
          <w:t xml:space="preserve"> </w:t>
        </w:r>
      </w:ins>
      <w:r w:rsidR="00FE001D">
        <w:rPr>
          <w:rStyle w:val="CommentReference"/>
          <w:rFonts w:ascii="Times New Roman" w:eastAsia="Times New Roman" w:hAnsi="Times New Roman" w:cs="Times New Roman"/>
        </w:rPr>
        <w:commentReference w:id="35"/>
      </w:r>
      <w:r w:rsidR="00BF476D">
        <w:rPr>
          <w:rStyle w:val="CommentReference"/>
          <w:rFonts w:ascii="Times New Roman" w:eastAsia="Times New Roman" w:hAnsi="Times New Roman" w:cs="Times New Roman"/>
        </w:rPr>
        <w:commentReference w:id="36"/>
      </w:r>
      <w:r w:rsidR="003E66C7">
        <w:rPr>
          <w:rFonts w:ascii="Arial" w:hAnsi="Arial" w:cs="Arial"/>
          <w:color w:val="000000"/>
        </w:rPr>
        <w:t>in measuring</w:t>
      </w:r>
      <w:r w:rsidR="00094D30">
        <w:rPr>
          <w:rFonts w:ascii="Arial" w:hAnsi="Arial" w:cs="Arial"/>
          <w:color w:val="000000"/>
        </w:rPr>
        <w:t xml:space="preserve"> between-participant differences.</w:t>
      </w:r>
      <w:r w:rsidR="00817288">
        <w:rPr>
          <w:rFonts w:ascii="Arial" w:hAnsi="Arial" w:cs="Arial"/>
          <w:color w:val="000000"/>
        </w:rPr>
        <w:t xml:space="preserve"> It is especially important when relating </w:t>
      </w:r>
      <w:r w:rsidR="003E66C7">
        <w:rPr>
          <w:rFonts w:ascii="Arial" w:hAnsi="Arial" w:cs="Arial"/>
          <w:color w:val="000000"/>
        </w:rPr>
        <w:t>one</w:t>
      </w:r>
      <w:r w:rsidR="00817288">
        <w:rPr>
          <w:rFonts w:ascii="Arial" w:hAnsi="Arial" w:cs="Arial"/>
          <w:color w:val="000000"/>
        </w:rPr>
        <w:t xml:space="preserve"> measurement to </w:t>
      </w:r>
      <w:r w:rsidR="003E66C7">
        <w:rPr>
          <w:rFonts w:ascii="Arial" w:hAnsi="Arial" w:cs="Arial"/>
          <w:color w:val="000000"/>
        </w:rPr>
        <w:t>an</w:t>
      </w:r>
      <w:r w:rsidR="00817288">
        <w:rPr>
          <w:rFonts w:ascii="Arial" w:hAnsi="Arial" w:cs="Arial"/>
          <w:color w:val="000000"/>
        </w:rPr>
        <w:t xml:space="preserve">other </w:t>
      </w:r>
      <w:r w:rsidR="008C7891">
        <w:rPr>
          <w:rFonts w:ascii="Arial" w:hAnsi="Arial" w:cs="Arial"/>
          <w:color w:val="000000"/>
        </w:rPr>
        <w:t>(e.g.,</w:t>
      </w:r>
      <w:r w:rsidR="00817288">
        <w:rPr>
          <w:rFonts w:ascii="Arial" w:hAnsi="Arial" w:cs="Arial"/>
          <w:color w:val="000000"/>
        </w:rPr>
        <w:t xml:space="preserve"> </w:t>
      </w:r>
      <w:r w:rsidR="00FE001D">
        <w:rPr>
          <w:rFonts w:ascii="Arial" w:hAnsi="Arial" w:cs="Arial"/>
          <w:color w:val="000000"/>
        </w:rPr>
        <w:t xml:space="preserve">task-based </w:t>
      </w:r>
      <w:r w:rsidR="00817288">
        <w:rPr>
          <w:rFonts w:ascii="Arial" w:hAnsi="Arial" w:cs="Arial"/>
          <w:color w:val="000000"/>
        </w:rPr>
        <w:t xml:space="preserve">self-regulation to </w:t>
      </w:r>
      <w:r w:rsidR="00FE001D">
        <w:rPr>
          <w:rFonts w:ascii="Arial" w:hAnsi="Arial" w:cs="Arial"/>
          <w:color w:val="000000"/>
        </w:rPr>
        <w:t xml:space="preserve">drinking in </w:t>
      </w:r>
      <w:r w:rsidR="00817288">
        <w:rPr>
          <w:rFonts w:ascii="Arial" w:hAnsi="Arial" w:cs="Arial"/>
          <w:color w:val="000000"/>
        </w:rPr>
        <w:t>addiction</w:t>
      </w:r>
      <w:r w:rsidR="008C7891">
        <w:rPr>
          <w:rFonts w:ascii="Arial" w:hAnsi="Arial" w:cs="Arial"/>
          <w:color w:val="000000"/>
        </w:rPr>
        <w:t>)</w:t>
      </w:r>
      <w:r w:rsidR="00817288">
        <w:rPr>
          <w:rFonts w:ascii="Arial" w:hAnsi="Arial" w:cs="Arial"/>
          <w:color w:val="000000"/>
        </w:rPr>
        <w:t xml:space="preserve">—because (low) reliability limits the observed correlation between two outcomes (Spearman, </w:t>
      </w:r>
      <w:commentRangeStart w:id="39"/>
      <w:r w:rsidR="00817288">
        <w:rPr>
          <w:rFonts w:ascii="Arial" w:hAnsi="Arial" w:cs="Arial"/>
          <w:color w:val="000000"/>
        </w:rPr>
        <w:t>1904</w:t>
      </w:r>
      <w:commentRangeEnd w:id="39"/>
      <w:r w:rsidR="00E850B6">
        <w:rPr>
          <w:rStyle w:val="CommentReference"/>
          <w:rFonts w:ascii="Times New Roman" w:eastAsia="Times New Roman" w:hAnsi="Times New Roman" w:cs="Times New Roman"/>
        </w:rPr>
        <w:commentReference w:id="39"/>
      </w:r>
      <w:r w:rsidR="00817288">
        <w:rPr>
          <w:rFonts w:ascii="Arial" w:hAnsi="Arial" w:cs="Arial"/>
          <w:color w:val="000000"/>
        </w:rPr>
        <w:t xml:space="preserve">). For example, </w:t>
      </w:r>
      <w:r w:rsidR="00E850B6">
        <w:rPr>
          <w:rFonts w:ascii="Arial" w:hAnsi="Arial" w:cs="Arial"/>
          <w:color w:val="000000"/>
        </w:rPr>
        <w:lastRenderedPageBreak/>
        <w:t>w</w:t>
      </w:r>
      <w:r w:rsidR="00817288">
        <w:rPr>
          <w:rFonts w:ascii="Arial" w:hAnsi="Arial" w:cs="Arial"/>
          <w:color w:val="000000"/>
        </w:rPr>
        <w:t xml:space="preserve">ould working memory and </w:t>
      </w:r>
      <w:r w:rsidR="003E66C7">
        <w:rPr>
          <w:rFonts w:ascii="Arial" w:hAnsi="Arial" w:cs="Arial"/>
          <w:color w:val="000000"/>
        </w:rPr>
        <w:t>drinking</w:t>
      </w:r>
      <w:r w:rsidR="00817288">
        <w:rPr>
          <w:rFonts w:ascii="Arial" w:hAnsi="Arial" w:cs="Arial"/>
          <w:color w:val="000000"/>
        </w:rPr>
        <w:t xml:space="preserve"> </w:t>
      </w:r>
      <w:r w:rsidR="008C7891">
        <w:rPr>
          <w:rFonts w:ascii="Arial" w:hAnsi="Arial" w:cs="Arial"/>
          <w:i/>
          <w:iCs/>
          <w:color w:val="000000"/>
        </w:rPr>
        <w:t>actually</w:t>
      </w:r>
      <w:r w:rsidR="00817288">
        <w:rPr>
          <w:rFonts w:ascii="Arial" w:hAnsi="Arial" w:cs="Arial"/>
          <w:color w:val="000000"/>
        </w:rPr>
        <w:t xml:space="preserve"> have a high correlation of .8, but working memory </w:t>
      </w:r>
      <w:r w:rsidR="005A7EAC">
        <w:rPr>
          <w:rFonts w:ascii="Arial" w:hAnsi="Arial" w:cs="Arial"/>
          <w:color w:val="000000"/>
        </w:rPr>
        <w:t xml:space="preserve">would only be measured </w:t>
      </w:r>
      <w:r w:rsidR="00817288">
        <w:rPr>
          <w:rFonts w:ascii="Arial" w:hAnsi="Arial" w:cs="Arial"/>
          <w:color w:val="000000"/>
        </w:rPr>
        <w:t xml:space="preserve">with a </w:t>
      </w:r>
      <w:r w:rsidR="008C7891">
        <w:rPr>
          <w:rFonts w:ascii="Arial" w:hAnsi="Arial" w:cs="Arial"/>
          <w:color w:val="000000"/>
        </w:rPr>
        <w:t xml:space="preserve">low </w:t>
      </w:r>
      <w:r w:rsidR="00817288">
        <w:rPr>
          <w:rFonts w:ascii="Arial" w:hAnsi="Arial" w:cs="Arial"/>
          <w:color w:val="000000"/>
        </w:rPr>
        <w:t>reliability of .3</w:t>
      </w:r>
      <w:r w:rsidR="008C7891">
        <w:rPr>
          <w:rFonts w:ascii="Arial" w:hAnsi="Arial" w:cs="Arial"/>
          <w:color w:val="000000"/>
        </w:rPr>
        <w:t xml:space="preserve">, the observed correlation between the two measures would </w:t>
      </w:r>
      <w:r w:rsidR="003E66C7">
        <w:rPr>
          <w:rFonts w:ascii="Arial" w:hAnsi="Arial" w:cs="Arial"/>
          <w:color w:val="000000"/>
        </w:rPr>
        <w:t xml:space="preserve">mathematically </w:t>
      </w:r>
      <w:r w:rsidR="008C7891">
        <w:rPr>
          <w:rFonts w:ascii="Arial" w:hAnsi="Arial" w:cs="Arial"/>
          <w:color w:val="000000"/>
        </w:rPr>
        <w:t>decrease to .</w:t>
      </w:r>
      <w:r w:rsidR="007C1FE8">
        <w:rPr>
          <w:rFonts w:ascii="Arial" w:hAnsi="Arial" w:cs="Arial"/>
          <w:color w:val="000000"/>
        </w:rPr>
        <w:t>4</w:t>
      </w:r>
      <w:r w:rsidR="008C7891">
        <w:rPr>
          <w:rFonts w:ascii="Arial" w:hAnsi="Arial" w:cs="Arial"/>
          <w:color w:val="000000"/>
        </w:rPr>
        <w:t xml:space="preserve">4. </w:t>
      </w:r>
      <w:r w:rsidR="003E66C7">
        <w:rPr>
          <w:rFonts w:ascii="Arial" w:hAnsi="Arial" w:cs="Arial"/>
          <w:color w:val="000000"/>
        </w:rPr>
        <w:t>Indeed, task</w:t>
      </w:r>
      <w:r w:rsidR="008C7891">
        <w:rPr>
          <w:rFonts w:ascii="Arial" w:hAnsi="Arial" w:cs="Arial"/>
          <w:color w:val="000000"/>
        </w:rPr>
        <w:t xml:space="preserve"> measures of self-regulation </w:t>
      </w:r>
      <w:r w:rsidR="003E66C7">
        <w:rPr>
          <w:rFonts w:ascii="Arial" w:hAnsi="Arial" w:cs="Arial"/>
          <w:color w:val="000000"/>
        </w:rPr>
        <w:t>were</w:t>
      </w:r>
      <w:r w:rsidR="008C7891">
        <w:rPr>
          <w:rFonts w:ascii="Arial" w:hAnsi="Arial" w:cs="Arial"/>
          <w:color w:val="000000"/>
        </w:rPr>
        <w:t xml:space="preserve"> shown to </w:t>
      </w:r>
      <w:r w:rsidR="00907C68">
        <w:rPr>
          <w:rFonts w:ascii="Arial" w:hAnsi="Arial" w:cs="Arial"/>
          <w:color w:val="000000"/>
        </w:rPr>
        <w:t>suffer from</w:t>
      </w:r>
      <w:r w:rsidR="008C7891">
        <w:rPr>
          <w:rFonts w:ascii="Arial" w:hAnsi="Arial" w:cs="Arial"/>
          <w:color w:val="000000"/>
        </w:rPr>
        <w:t xml:space="preserve"> low </w:t>
      </w:r>
      <w:r w:rsidR="006A5BA1">
        <w:rPr>
          <w:rFonts w:ascii="Arial" w:hAnsi="Arial" w:cs="Arial"/>
          <w:color w:val="000000"/>
        </w:rPr>
        <w:t xml:space="preserve">test-retest </w:t>
      </w:r>
      <w:r w:rsidR="00907C68">
        <w:rPr>
          <w:rFonts w:ascii="Arial" w:hAnsi="Arial" w:cs="Arial"/>
          <w:color w:val="000000"/>
        </w:rPr>
        <w:t>reliability</w:t>
      </w:r>
      <w:r w:rsidR="00E850B6">
        <w:rPr>
          <w:rFonts w:ascii="Arial" w:hAnsi="Arial" w:cs="Arial"/>
          <w:color w:val="000000"/>
        </w:rPr>
        <w:t xml:space="preserve"> (</w:t>
      </w:r>
      <w:ins w:id="40" w:author="Hilmar Zech" w:date="2022-03-24T12:13:00Z">
        <w:r w:rsidR="00574A02">
          <w:rPr>
            <w:rFonts w:ascii="Arial" w:hAnsi="Arial" w:cs="Arial"/>
            <w:color w:val="000000"/>
          </w:rPr>
          <w:t>Enkavi et al., 2019; Hedge et al., 2018</w:t>
        </w:r>
      </w:ins>
      <w:r w:rsidR="00E850B6">
        <w:rPr>
          <w:rFonts w:ascii="Arial" w:hAnsi="Arial" w:cs="Arial"/>
          <w:color w:val="000000"/>
        </w:rPr>
        <w:t>)</w:t>
      </w:r>
      <w:r w:rsidR="003E66C7">
        <w:rPr>
          <w:rFonts w:ascii="Arial" w:hAnsi="Arial" w:cs="Arial"/>
          <w:color w:val="000000"/>
        </w:rPr>
        <w:t>.</w:t>
      </w:r>
      <w:r w:rsidR="008C7891">
        <w:rPr>
          <w:rFonts w:ascii="Arial" w:hAnsi="Arial" w:cs="Arial"/>
          <w:color w:val="000000"/>
        </w:rPr>
        <w:t xml:space="preserve"> </w:t>
      </w:r>
      <w:r w:rsidR="003E66C7">
        <w:rPr>
          <w:rFonts w:ascii="Arial" w:hAnsi="Arial" w:cs="Arial"/>
          <w:color w:val="000000"/>
        </w:rPr>
        <w:t xml:space="preserve">Thus, </w:t>
      </w:r>
      <w:r w:rsidR="008C7891">
        <w:rPr>
          <w:rFonts w:ascii="Arial" w:hAnsi="Arial" w:cs="Arial"/>
          <w:color w:val="000000"/>
        </w:rPr>
        <w:t>it is possible that the failure to link task</w:t>
      </w:r>
      <w:r w:rsidR="00907C68">
        <w:rPr>
          <w:rFonts w:ascii="Arial" w:hAnsi="Arial" w:cs="Arial"/>
          <w:color w:val="000000"/>
        </w:rPr>
        <w:t xml:space="preserve"> measures</w:t>
      </w:r>
      <w:r w:rsidR="008C7891">
        <w:rPr>
          <w:rFonts w:ascii="Arial" w:hAnsi="Arial" w:cs="Arial"/>
          <w:color w:val="000000"/>
        </w:rPr>
        <w:t xml:space="preserve"> to real-life outcomes </w:t>
      </w:r>
      <w:r w:rsidR="003E66C7">
        <w:rPr>
          <w:rFonts w:ascii="Arial" w:hAnsi="Arial" w:cs="Arial"/>
          <w:color w:val="000000"/>
        </w:rPr>
        <w:t xml:space="preserve">simply results from </w:t>
      </w:r>
      <w:r w:rsidR="008C7891">
        <w:rPr>
          <w:rFonts w:ascii="Arial" w:hAnsi="Arial" w:cs="Arial"/>
          <w:color w:val="000000"/>
        </w:rPr>
        <w:t>the task</w:t>
      </w:r>
      <w:del w:id="41" w:author="Hilmar Zech" w:date="2022-03-24T12:14:00Z">
        <w:r w:rsidR="00860294" w:rsidDel="00574A02">
          <w:rPr>
            <w:rFonts w:ascii="Arial" w:hAnsi="Arial" w:cs="Arial"/>
            <w:color w:val="000000"/>
          </w:rPr>
          <w:delText>’</w:delText>
        </w:r>
      </w:del>
      <w:r w:rsidR="008C7891">
        <w:rPr>
          <w:rFonts w:ascii="Arial" w:hAnsi="Arial" w:cs="Arial"/>
          <w:color w:val="000000"/>
        </w:rPr>
        <w:t>s</w:t>
      </w:r>
      <w:ins w:id="42" w:author="Hilmar Zech" w:date="2022-03-24T12:14:00Z">
        <w:r w:rsidR="00574A02">
          <w:rPr>
            <w:rFonts w:ascii="Arial" w:hAnsi="Arial" w:cs="Arial"/>
            <w:color w:val="000000"/>
          </w:rPr>
          <w:t>’</w:t>
        </w:r>
      </w:ins>
      <w:r w:rsidR="008C7891">
        <w:rPr>
          <w:rFonts w:ascii="Arial" w:hAnsi="Arial" w:cs="Arial"/>
          <w:color w:val="000000"/>
        </w:rPr>
        <w:t xml:space="preserve"> low reliability.</w:t>
      </w:r>
      <w:r w:rsidR="00E850B6">
        <w:rPr>
          <w:rFonts w:ascii="Arial" w:hAnsi="Arial" w:cs="Arial"/>
          <w:color w:val="000000"/>
        </w:rPr>
        <w:t xml:space="preserve"> </w:t>
      </w:r>
      <w:r w:rsidR="00170DB8">
        <w:rPr>
          <w:rFonts w:ascii="Arial" w:hAnsi="Arial" w:cs="Arial"/>
          <w:color w:val="000000"/>
        </w:rPr>
        <w:t xml:space="preserve">Further, the theoretical assumption that tasks are particularly well suited to assess distinct cognitive-motivational processes of self-regulation requires empirical investigations of construct validity. </w:t>
      </w:r>
    </w:p>
    <w:p w14:paraId="1483D876" w14:textId="06CE8FB0" w:rsidR="00834987" w:rsidDel="00853922" w:rsidRDefault="00834987" w:rsidP="00431DAC">
      <w:pPr>
        <w:keepNext/>
        <w:pBdr>
          <w:top w:val="nil"/>
          <w:left w:val="nil"/>
          <w:bottom w:val="nil"/>
          <w:right w:val="nil"/>
          <w:between w:val="nil"/>
        </w:pBdr>
        <w:spacing w:before="240" w:after="60" w:line="360" w:lineRule="auto"/>
        <w:contextualSpacing/>
        <w:jc w:val="both"/>
        <w:rPr>
          <w:del w:id="43" w:author="Hilmar Zech" w:date="2022-03-24T12:22:00Z"/>
          <w:rFonts w:ascii="Arial" w:hAnsi="Arial" w:cs="Arial"/>
          <w:color w:val="000000"/>
        </w:rPr>
      </w:pPr>
      <w:r>
        <w:rPr>
          <w:rFonts w:ascii="Arial" w:hAnsi="Arial" w:cs="Arial"/>
          <w:color w:val="000000"/>
        </w:rPr>
        <w:t>A</w:t>
      </w:r>
      <w:r w:rsidR="00860294">
        <w:rPr>
          <w:rFonts w:ascii="Arial" w:hAnsi="Arial" w:cs="Arial"/>
          <w:color w:val="000000"/>
        </w:rPr>
        <w:t>s opposed to surveys</w:t>
      </w:r>
      <w:r>
        <w:rPr>
          <w:rFonts w:ascii="Arial" w:hAnsi="Arial" w:cs="Arial"/>
          <w:color w:val="000000"/>
        </w:rPr>
        <w:t>, it</w:t>
      </w:r>
      <w:r w:rsidR="00860294">
        <w:rPr>
          <w:rFonts w:ascii="Arial" w:hAnsi="Arial" w:cs="Arial"/>
          <w:color w:val="000000"/>
        </w:rPr>
        <w:t xml:space="preserve"> is difficult to deploy tasks </w:t>
      </w:r>
      <w:r>
        <w:rPr>
          <w:rFonts w:ascii="Arial" w:hAnsi="Arial" w:cs="Arial"/>
          <w:color w:val="000000"/>
        </w:rPr>
        <w:t xml:space="preserve">when </w:t>
      </w:r>
      <w:r w:rsidR="00860294">
        <w:rPr>
          <w:rFonts w:ascii="Arial" w:hAnsi="Arial" w:cs="Arial"/>
          <w:color w:val="000000"/>
        </w:rPr>
        <w:t>self-regulation actually matters—outside the laboratory in people’s real lives</w:t>
      </w:r>
      <w:r w:rsidR="003308B7">
        <w:rPr>
          <w:rFonts w:ascii="Arial" w:hAnsi="Arial" w:cs="Arial"/>
          <w:color w:val="000000"/>
        </w:rPr>
        <w:t xml:space="preserve"> (Zech et al., 2022, accepted manuscript)</w:t>
      </w:r>
      <w:r w:rsidR="00860294">
        <w:rPr>
          <w:rFonts w:ascii="Arial" w:hAnsi="Arial" w:cs="Arial"/>
          <w:color w:val="000000"/>
        </w:rPr>
        <w:t xml:space="preserve">. </w:t>
      </w:r>
      <w:r w:rsidR="007C1FE8">
        <w:rPr>
          <w:rFonts w:ascii="Arial" w:hAnsi="Arial" w:cs="Arial"/>
          <w:color w:val="000000"/>
        </w:rPr>
        <w:t xml:space="preserve">Most tasks were designed to run on laboratory computers, requiring specialized software and sometimes specialized hardware, that most </w:t>
      </w:r>
      <w:r w:rsidR="00907C68">
        <w:rPr>
          <w:rFonts w:ascii="Arial" w:hAnsi="Arial" w:cs="Arial"/>
          <w:color w:val="000000"/>
        </w:rPr>
        <w:t>people</w:t>
      </w:r>
      <w:r w:rsidR="007C1FE8">
        <w:rPr>
          <w:rFonts w:ascii="Arial" w:hAnsi="Arial" w:cs="Arial"/>
          <w:color w:val="000000"/>
        </w:rPr>
        <w:t xml:space="preserve"> do not have at home. This makes it difficult to link task measures to </w:t>
      </w:r>
      <w:r w:rsidR="00E850B6">
        <w:rPr>
          <w:rFonts w:ascii="Arial" w:hAnsi="Arial" w:cs="Arial"/>
          <w:color w:val="000000"/>
        </w:rPr>
        <w:t>“</w:t>
      </w:r>
      <w:commentRangeStart w:id="44"/>
      <w:r w:rsidR="00E850B6">
        <w:rPr>
          <w:rFonts w:ascii="Arial" w:hAnsi="Arial" w:cs="Arial"/>
          <w:color w:val="000000"/>
        </w:rPr>
        <w:t>in-the moment</w:t>
      </w:r>
      <w:commentRangeEnd w:id="44"/>
      <w:r w:rsidR="003E389F">
        <w:rPr>
          <w:rStyle w:val="CommentReference"/>
          <w:rFonts w:ascii="Times New Roman" w:eastAsia="Times New Roman" w:hAnsi="Times New Roman" w:cs="Times New Roman"/>
        </w:rPr>
        <w:commentReference w:id="44"/>
      </w:r>
      <w:r w:rsidR="00E850B6">
        <w:rPr>
          <w:rFonts w:ascii="Arial" w:hAnsi="Arial" w:cs="Arial"/>
          <w:color w:val="000000"/>
        </w:rPr>
        <w:t xml:space="preserve">” </w:t>
      </w:r>
      <w:r w:rsidR="007C1FE8">
        <w:rPr>
          <w:rFonts w:ascii="Arial" w:hAnsi="Arial" w:cs="Arial"/>
          <w:color w:val="000000"/>
        </w:rPr>
        <w:t xml:space="preserve">self-regulation failures, which happen </w:t>
      </w:r>
      <w:r>
        <w:rPr>
          <w:rFonts w:ascii="Arial" w:hAnsi="Arial" w:cs="Arial"/>
          <w:color w:val="000000"/>
        </w:rPr>
        <w:t xml:space="preserve">comparably </w:t>
      </w:r>
      <w:r w:rsidR="007C1FE8">
        <w:rPr>
          <w:rFonts w:ascii="Arial" w:hAnsi="Arial" w:cs="Arial"/>
          <w:color w:val="000000"/>
        </w:rPr>
        <w:t xml:space="preserve">rarely (e.g., binge drinking) and </w:t>
      </w:r>
      <w:r>
        <w:rPr>
          <w:rFonts w:ascii="Arial" w:hAnsi="Arial" w:cs="Arial"/>
          <w:color w:val="000000"/>
        </w:rPr>
        <w:t xml:space="preserve">usually </w:t>
      </w:r>
      <w:r w:rsidR="003308B7">
        <w:rPr>
          <w:rFonts w:ascii="Arial" w:hAnsi="Arial" w:cs="Arial"/>
          <w:color w:val="000000"/>
        </w:rPr>
        <w:t>take place</w:t>
      </w:r>
      <w:r w:rsidR="007C1FE8">
        <w:rPr>
          <w:rFonts w:ascii="Arial" w:hAnsi="Arial" w:cs="Arial"/>
          <w:color w:val="000000"/>
        </w:rPr>
        <w:t xml:space="preserve"> in specific environments outside the laboratory (e.g., in the bar).</w:t>
      </w:r>
      <w:r w:rsidR="003308B7">
        <w:rPr>
          <w:rFonts w:ascii="Arial" w:hAnsi="Arial" w:cs="Arial"/>
          <w:color w:val="000000"/>
        </w:rPr>
        <w:t xml:space="preserve"> </w:t>
      </w:r>
      <w:r>
        <w:rPr>
          <w:rFonts w:ascii="Arial" w:hAnsi="Arial" w:cs="Arial"/>
          <w:color w:val="000000"/>
        </w:rPr>
        <w:t>Thus</w:t>
      </w:r>
      <w:r w:rsidR="00907C68">
        <w:rPr>
          <w:rFonts w:ascii="Arial" w:hAnsi="Arial" w:cs="Arial"/>
          <w:color w:val="000000"/>
        </w:rPr>
        <w:t xml:space="preserve">, laboratory </w:t>
      </w:r>
      <w:r>
        <w:rPr>
          <w:rFonts w:ascii="Arial" w:hAnsi="Arial" w:cs="Arial"/>
          <w:color w:val="000000"/>
        </w:rPr>
        <w:t xml:space="preserve">studies substantially limit </w:t>
      </w:r>
      <w:r w:rsidR="00907C68">
        <w:rPr>
          <w:rFonts w:ascii="Arial" w:hAnsi="Arial" w:cs="Arial"/>
          <w:color w:val="000000"/>
        </w:rPr>
        <w:t xml:space="preserve">researchers access to </w:t>
      </w:r>
      <w:r>
        <w:rPr>
          <w:rFonts w:ascii="Arial" w:hAnsi="Arial" w:cs="Arial"/>
          <w:color w:val="000000"/>
        </w:rPr>
        <w:t xml:space="preserve">state-dependent dynamics in conjunction with cognitive-motivational experimental task data. </w:t>
      </w:r>
    </w:p>
    <w:p w14:paraId="7ED2B23A" w14:textId="5156C37E" w:rsidR="00853922" w:rsidRDefault="00853922" w:rsidP="008F504F">
      <w:pPr>
        <w:keepNext/>
        <w:pBdr>
          <w:top w:val="nil"/>
          <w:left w:val="nil"/>
          <w:bottom w:val="nil"/>
          <w:right w:val="nil"/>
          <w:between w:val="nil"/>
        </w:pBdr>
        <w:spacing w:before="240" w:after="60" w:line="360" w:lineRule="auto"/>
        <w:contextualSpacing/>
        <w:jc w:val="both"/>
        <w:rPr>
          <w:rFonts w:ascii="Arial" w:hAnsi="Arial" w:cs="Arial"/>
          <w:color w:val="000000"/>
        </w:rPr>
      </w:pPr>
    </w:p>
    <w:p w14:paraId="32D3469B" w14:textId="77777777" w:rsidR="000C6552" w:rsidRPr="00980C22" w:rsidRDefault="000C6552" w:rsidP="000C6552">
      <w:pPr>
        <w:keepNext/>
        <w:pBdr>
          <w:top w:val="nil"/>
          <w:left w:val="nil"/>
          <w:bottom w:val="nil"/>
          <w:right w:val="nil"/>
          <w:between w:val="nil"/>
        </w:pBdr>
        <w:spacing w:before="240" w:after="60"/>
        <w:contextualSpacing/>
        <w:jc w:val="both"/>
        <w:rPr>
          <w:rFonts w:ascii="Arial" w:hAnsi="Arial" w:cs="Arial"/>
          <w:b/>
          <w:color w:val="000000"/>
          <w:sz w:val="20"/>
          <w:szCs w:val="20"/>
        </w:rPr>
      </w:pPr>
      <w:r>
        <w:rPr>
          <w:i/>
          <w:iCs/>
          <w:noProof/>
          <w:lang w:eastAsia="de-DE"/>
        </w:rPr>
        <w:drawing>
          <wp:inline distT="0" distB="0" distL="0" distR="0" wp14:anchorId="2E09DB0C" wp14:editId="4B2530B4">
            <wp:extent cx="5486400" cy="2739537"/>
            <wp:effectExtent l="0" t="0" r="0" b="381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739537"/>
                    </a:xfrm>
                    <a:prstGeom prst="rect">
                      <a:avLst/>
                    </a:prstGeom>
                  </pic:spPr>
                </pic:pic>
              </a:graphicData>
            </a:graphic>
          </wp:inline>
        </w:drawing>
      </w:r>
    </w:p>
    <w:p w14:paraId="6E487435" w14:textId="77777777" w:rsidR="000C6552" w:rsidRPr="00F649EE" w:rsidRDefault="000C6552" w:rsidP="000C6552">
      <w:pPr>
        <w:keepNext/>
        <w:pBdr>
          <w:top w:val="nil"/>
          <w:left w:val="nil"/>
          <w:bottom w:val="nil"/>
          <w:right w:val="nil"/>
          <w:between w:val="nil"/>
        </w:pBdr>
        <w:spacing w:before="240" w:after="60"/>
        <w:contextualSpacing/>
        <w:rPr>
          <w:rFonts w:ascii="Arial" w:hAnsi="Arial" w:cs="Arial"/>
          <w:b/>
          <w:color w:val="000000"/>
          <w:sz w:val="20"/>
          <w:szCs w:val="20"/>
        </w:rPr>
      </w:pPr>
    </w:p>
    <w:p w14:paraId="6C9F1587" w14:textId="77777777" w:rsidR="000C6552" w:rsidRDefault="000C6552" w:rsidP="000C6552">
      <w:pPr>
        <w:keepNext/>
        <w:pBdr>
          <w:top w:val="nil"/>
          <w:left w:val="nil"/>
          <w:bottom w:val="nil"/>
          <w:right w:val="nil"/>
          <w:between w:val="nil"/>
        </w:pBdr>
        <w:spacing w:before="240" w:after="60"/>
        <w:contextualSpacing/>
        <w:rPr>
          <w:ins w:id="45" w:author="Microsoft Office User" w:date="2022-03-14T08:23:00Z"/>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1. </w:t>
      </w:r>
      <w:r w:rsidRPr="00215D04">
        <w:rPr>
          <w:rFonts w:ascii="Arial" w:hAnsi="Arial" w:cs="Arial"/>
          <w:color w:val="000000"/>
          <w:sz w:val="20"/>
          <w:szCs w:val="20"/>
        </w:rPr>
        <w:t xml:space="preserve">Illustration of study timeline and smartphone-based tasks from a customized version of the Great Brain Experiment (GBE) app used in this study. All tasks were translated to German. Panel A shows the stop signal task, Panel B the working memory task, Panel C the risk taking </w:t>
      </w:r>
      <w:r w:rsidRPr="00215D04">
        <w:rPr>
          <w:rFonts w:ascii="Arial" w:hAnsi="Arial" w:cs="Arial"/>
          <w:color w:val="000000"/>
          <w:sz w:val="20"/>
          <w:szCs w:val="20"/>
        </w:rPr>
        <w:lastRenderedPageBreak/>
        <w:t xml:space="preserve">task, Panel D shows the information sampling task, Panel E the EMA drinking questions, and Panel </w:t>
      </w:r>
      <w:proofErr w:type="spellStart"/>
      <w:r w:rsidRPr="00215D04">
        <w:rPr>
          <w:rFonts w:ascii="Arial" w:hAnsi="Arial" w:cs="Arial"/>
          <w:color w:val="000000"/>
          <w:sz w:val="20"/>
          <w:szCs w:val="20"/>
        </w:rPr>
        <w:t>F</w:t>
      </w:r>
      <w:proofErr w:type="spellEnd"/>
      <w:r w:rsidRPr="00215D04">
        <w:rPr>
          <w:rFonts w:ascii="Arial" w:hAnsi="Arial" w:cs="Arial"/>
          <w:color w:val="000000"/>
          <w:sz w:val="20"/>
          <w:szCs w:val="20"/>
        </w:rPr>
        <w:t xml:space="preserve"> the study timeline</w:t>
      </w:r>
      <w:ins w:id="46" w:author="Microsoft Office User" w:date="2022-03-14T08:23:00Z">
        <w:r>
          <w:rPr>
            <w:rFonts w:ascii="Arial" w:hAnsi="Arial" w:cs="Arial"/>
            <w:color w:val="000000"/>
            <w:sz w:val="20"/>
            <w:szCs w:val="20"/>
          </w:rPr>
          <w:t xml:space="preserve"> </w:t>
        </w:r>
      </w:ins>
    </w:p>
    <w:p w14:paraId="32673741" w14:textId="77777777" w:rsidR="000C6552" w:rsidRDefault="000C6552" w:rsidP="008F504F">
      <w:pPr>
        <w:keepNext/>
        <w:pBdr>
          <w:top w:val="nil"/>
          <w:left w:val="nil"/>
          <w:bottom w:val="nil"/>
          <w:right w:val="nil"/>
          <w:between w:val="nil"/>
        </w:pBdr>
        <w:spacing w:before="240" w:after="60" w:line="360" w:lineRule="auto"/>
        <w:contextualSpacing/>
        <w:jc w:val="both"/>
        <w:rPr>
          <w:ins w:id="47" w:author="Hilmar Zech" w:date="2022-03-24T12:22:00Z"/>
          <w:rFonts w:ascii="Arial" w:hAnsi="Arial" w:cs="Arial"/>
          <w:color w:val="000000"/>
        </w:rPr>
      </w:pPr>
    </w:p>
    <w:p w14:paraId="6D07D776" w14:textId="5D3E399E" w:rsidR="00E02A91" w:rsidRDefault="00907C68" w:rsidP="008F504F">
      <w:pPr>
        <w:keepNext/>
        <w:pBdr>
          <w:top w:val="nil"/>
          <w:left w:val="nil"/>
          <w:bottom w:val="nil"/>
          <w:right w:val="nil"/>
          <w:between w:val="nil"/>
        </w:pBdr>
        <w:spacing w:before="240" w:after="60" w:line="360" w:lineRule="auto"/>
        <w:contextualSpacing/>
        <w:jc w:val="both"/>
        <w:rPr>
          <w:rFonts w:ascii="Arial" w:hAnsi="Arial" w:cs="Arial"/>
          <w:color w:val="000000"/>
        </w:rPr>
      </w:pPr>
      <w:r>
        <w:rPr>
          <w:rFonts w:ascii="Arial" w:hAnsi="Arial" w:cs="Arial"/>
          <w:color w:val="000000"/>
        </w:rPr>
        <w:t xml:space="preserve">Here, we show that </w:t>
      </w:r>
      <w:r w:rsidR="00E850B6">
        <w:rPr>
          <w:rFonts w:ascii="Arial" w:hAnsi="Arial" w:cs="Arial"/>
          <w:color w:val="000000"/>
        </w:rPr>
        <w:t>these</w:t>
      </w:r>
      <w:r w:rsidR="009E4116">
        <w:rPr>
          <w:rFonts w:ascii="Arial" w:hAnsi="Arial" w:cs="Arial"/>
          <w:color w:val="000000"/>
        </w:rPr>
        <w:t xml:space="preserve"> shortcomings</w:t>
      </w:r>
      <w:r>
        <w:rPr>
          <w:rFonts w:ascii="Arial" w:hAnsi="Arial" w:cs="Arial"/>
          <w:color w:val="000000"/>
        </w:rPr>
        <w:t xml:space="preserve"> </w:t>
      </w:r>
      <w:r w:rsidR="00E850B6">
        <w:rPr>
          <w:rFonts w:ascii="Arial" w:hAnsi="Arial" w:cs="Arial"/>
          <w:color w:val="000000"/>
        </w:rPr>
        <w:t xml:space="preserve">of experimental tasks </w:t>
      </w:r>
      <w:r>
        <w:rPr>
          <w:rFonts w:ascii="Arial" w:hAnsi="Arial" w:cs="Arial"/>
          <w:color w:val="000000"/>
        </w:rPr>
        <w:t xml:space="preserve">can be overcome by moving task measures to mobile platforms such as smartphones and </w:t>
      </w:r>
      <w:r w:rsidR="000D1888">
        <w:rPr>
          <w:rFonts w:ascii="Arial" w:hAnsi="Arial" w:cs="Arial"/>
          <w:color w:val="000000"/>
        </w:rPr>
        <w:t>when</w:t>
      </w:r>
      <w:r w:rsidR="00E850B6">
        <w:rPr>
          <w:rFonts w:ascii="Arial" w:hAnsi="Arial" w:cs="Arial"/>
          <w:color w:val="000000"/>
        </w:rPr>
        <w:t xml:space="preserve"> </w:t>
      </w:r>
      <w:r w:rsidR="000D1888">
        <w:rPr>
          <w:rFonts w:ascii="Arial" w:hAnsi="Arial" w:cs="Arial"/>
          <w:color w:val="000000"/>
        </w:rPr>
        <w:t>analytically exploiting rich</w:t>
      </w:r>
      <w:r>
        <w:rPr>
          <w:rFonts w:ascii="Arial" w:hAnsi="Arial" w:cs="Arial"/>
          <w:color w:val="000000"/>
        </w:rPr>
        <w:t xml:space="preserve"> longitudinal data generated by </w:t>
      </w:r>
      <w:r w:rsidR="005071CD">
        <w:rPr>
          <w:rFonts w:ascii="Arial" w:hAnsi="Arial" w:cs="Arial"/>
          <w:color w:val="000000"/>
        </w:rPr>
        <w:t>mobile</w:t>
      </w:r>
      <w:r>
        <w:rPr>
          <w:rFonts w:ascii="Arial" w:hAnsi="Arial" w:cs="Arial"/>
          <w:color w:val="000000"/>
        </w:rPr>
        <w:t xml:space="preserve"> </w:t>
      </w:r>
      <w:r w:rsidR="000D1888">
        <w:rPr>
          <w:rFonts w:ascii="Arial" w:hAnsi="Arial" w:cs="Arial"/>
          <w:color w:val="000000"/>
        </w:rPr>
        <w:t>data collection</w:t>
      </w:r>
      <w:r>
        <w:rPr>
          <w:rFonts w:ascii="Arial" w:hAnsi="Arial" w:cs="Arial"/>
          <w:color w:val="000000"/>
        </w:rPr>
        <w:t xml:space="preserve">. We tested the reliability and construct validity of four smartphone-based tasks </w:t>
      </w:r>
      <w:r w:rsidR="005941BD">
        <w:rPr>
          <w:rFonts w:ascii="Arial" w:hAnsi="Arial" w:cs="Arial"/>
          <w:color w:val="000000"/>
        </w:rPr>
        <w:t>in a large (</w:t>
      </w:r>
      <w:r w:rsidR="005941BD" w:rsidRPr="005941BD">
        <w:rPr>
          <w:rFonts w:ascii="Arial" w:hAnsi="Arial" w:cs="Arial"/>
          <w:i/>
          <w:iCs/>
          <w:color w:val="000000"/>
        </w:rPr>
        <w:t>N</w:t>
      </w:r>
      <w:r w:rsidR="005941BD">
        <w:rPr>
          <w:rFonts w:ascii="Arial" w:hAnsi="Arial" w:cs="Arial"/>
          <w:color w:val="000000"/>
        </w:rPr>
        <w:t xml:space="preserve"> = </w:t>
      </w:r>
      <w:del w:id="48" w:author="Hilmar Zech" w:date="2022-03-24T12:19:00Z">
        <w:r w:rsidR="005071CD" w:rsidDel="003B7F7F">
          <w:rPr>
            <w:rFonts w:ascii="Arial" w:hAnsi="Arial" w:cs="Arial"/>
            <w:color w:val="000000"/>
          </w:rPr>
          <w:delText>3</w:delText>
        </w:r>
        <w:r w:rsidR="005941BD" w:rsidDel="003B7F7F">
          <w:rPr>
            <w:rFonts w:ascii="Arial" w:hAnsi="Arial" w:cs="Arial"/>
            <w:color w:val="000000"/>
          </w:rPr>
          <w:delText>00</w:delText>
        </w:r>
      </w:del>
      <w:ins w:id="49" w:author="Hilmar Zech" w:date="2022-03-24T12:19:00Z">
        <w:r w:rsidR="003B7F7F">
          <w:rPr>
            <w:rFonts w:ascii="Arial" w:hAnsi="Arial" w:cs="Arial"/>
            <w:color w:val="000000"/>
          </w:rPr>
          <w:t>488</w:t>
        </w:r>
      </w:ins>
      <w:r w:rsidR="005941BD">
        <w:rPr>
          <w:rFonts w:ascii="Arial" w:hAnsi="Arial" w:cs="Arial"/>
          <w:color w:val="000000"/>
        </w:rPr>
        <w:t xml:space="preserve">) sample of participants suffering from mild to moderate alcohol use disorder. The tasks were designed to capture </w:t>
      </w:r>
      <w:r w:rsidR="005071CD">
        <w:rPr>
          <w:rFonts w:ascii="Arial" w:hAnsi="Arial" w:cs="Arial"/>
          <w:color w:val="000000"/>
        </w:rPr>
        <w:t>four</w:t>
      </w:r>
      <w:r w:rsidR="005941BD">
        <w:rPr>
          <w:rFonts w:ascii="Arial" w:hAnsi="Arial" w:cs="Arial"/>
          <w:color w:val="000000"/>
        </w:rPr>
        <w:t xml:space="preserve"> components of self-regulation</w:t>
      </w:r>
      <w:r w:rsidR="005071CD">
        <w:rPr>
          <w:rFonts w:ascii="Arial" w:hAnsi="Arial" w:cs="Arial"/>
          <w:color w:val="000000"/>
        </w:rPr>
        <w:t>—working memory (</w:t>
      </w:r>
      <w:r w:rsidR="009E249C">
        <w:rPr>
          <w:rFonts w:ascii="Arial" w:hAnsi="Arial" w:cs="Arial"/>
          <w:color w:val="000000"/>
        </w:rPr>
        <w:t>McNab et al., 2015</w:t>
      </w:r>
      <w:r w:rsidR="005071CD">
        <w:rPr>
          <w:rFonts w:ascii="Arial" w:hAnsi="Arial" w:cs="Arial"/>
          <w:color w:val="000000"/>
        </w:rPr>
        <w:t>)</w:t>
      </w:r>
      <w:r w:rsidR="009E249C">
        <w:rPr>
          <w:rFonts w:ascii="Arial" w:hAnsi="Arial" w:cs="Arial"/>
          <w:color w:val="000000"/>
        </w:rPr>
        <w:t>, inhibition</w:t>
      </w:r>
      <w:r w:rsidR="00881DD5">
        <w:rPr>
          <w:rFonts w:ascii="Arial" w:hAnsi="Arial" w:cs="Arial"/>
          <w:color w:val="000000"/>
        </w:rPr>
        <w:t xml:space="preserve"> (Smittenaar et al., 2015)</w:t>
      </w:r>
      <w:r w:rsidR="009E249C">
        <w:rPr>
          <w:rFonts w:ascii="Arial" w:hAnsi="Arial" w:cs="Arial"/>
          <w:color w:val="000000"/>
        </w:rPr>
        <w:t>,</w:t>
      </w:r>
      <w:r w:rsidR="005B37DD">
        <w:rPr>
          <w:rFonts w:ascii="Arial" w:hAnsi="Arial" w:cs="Arial"/>
          <w:color w:val="000000"/>
        </w:rPr>
        <w:t xml:space="preserve"> risk-taking (Rutledge</w:t>
      </w:r>
      <w:r w:rsidR="00881DD5">
        <w:rPr>
          <w:rFonts w:ascii="Arial" w:hAnsi="Arial" w:cs="Arial"/>
          <w:color w:val="000000"/>
        </w:rPr>
        <w:t xml:space="preserve"> et al.</w:t>
      </w:r>
      <w:r w:rsidR="005B37DD">
        <w:rPr>
          <w:rFonts w:ascii="Arial" w:hAnsi="Arial" w:cs="Arial"/>
          <w:color w:val="000000"/>
        </w:rPr>
        <w:t>, 2014)</w:t>
      </w:r>
      <w:r w:rsidR="005071CD">
        <w:rPr>
          <w:rFonts w:ascii="Arial" w:hAnsi="Arial" w:cs="Arial"/>
          <w:color w:val="000000"/>
        </w:rPr>
        <w:t>, and information sampling (Hunt et al., 2016</w:t>
      </w:r>
      <w:ins w:id="50" w:author="Hilmar Zech" w:date="2022-03-24T19:03:00Z">
        <w:r w:rsidR="00203E45">
          <w:rPr>
            <w:rFonts w:ascii="Arial" w:hAnsi="Arial" w:cs="Arial"/>
            <w:color w:val="000000"/>
          </w:rPr>
          <w:t>; see Figure 1</w:t>
        </w:r>
      </w:ins>
      <w:r w:rsidR="005071CD">
        <w:rPr>
          <w:rFonts w:ascii="Arial" w:hAnsi="Arial" w:cs="Arial"/>
          <w:color w:val="000000"/>
        </w:rPr>
        <w:t>)</w:t>
      </w:r>
      <w:r w:rsidR="005941BD">
        <w:rPr>
          <w:rFonts w:ascii="Arial" w:hAnsi="Arial" w:cs="Arial"/>
          <w:color w:val="000000"/>
        </w:rPr>
        <w:t xml:space="preserve">. </w:t>
      </w:r>
      <w:r w:rsidR="00DA139B">
        <w:rPr>
          <w:rFonts w:ascii="Arial" w:hAnsi="Arial" w:cs="Arial"/>
          <w:color w:val="000000"/>
        </w:rPr>
        <w:t>Foreshadowing our results,</w:t>
      </w:r>
      <w:r w:rsidR="00904A17">
        <w:rPr>
          <w:rFonts w:ascii="Arial" w:hAnsi="Arial" w:cs="Arial"/>
          <w:color w:val="000000"/>
        </w:rPr>
        <w:t xml:space="preserve"> test-retest</w:t>
      </w:r>
      <w:r w:rsidR="005941BD">
        <w:rPr>
          <w:rFonts w:ascii="Arial" w:hAnsi="Arial" w:cs="Arial"/>
          <w:color w:val="000000"/>
        </w:rPr>
        <w:t xml:space="preserve"> reliability was </w:t>
      </w:r>
      <w:r w:rsidR="00DA139B">
        <w:rPr>
          <w:rFonts w:ascii="Arial" w:hAnsi="Arial" w:cs="Arial"/>
          <w:color w:val="000000"/>
        </w:rPr>
        <w:t xml:space="preserve">initially </w:t>
      </w:r>
      <w:r w:rsidR="005941BD">
        <w:rPr>
          <w:rFonts w:ascii="Arial" w:hAnsi="Arial" w:cs="Arial"/>
          <w:color w:val="000000"/>
        </w:rPr>
        <w:t>moderate to good</w:t>
      </w:r>
      <w:r w:rsidR="00C5278F">
        <w:rPr>
          <w:rFonts w:ascii="Arial" w:hAnsi="Arial" w:cs="Arial"/>
          <w:color w:val="000000"/>
        </w:rPr>
        <w:t xml:space="preserve"> </w:t>
      </w:r>
      <w:r w:rsidR="00DA139B">
        <w:rPr>
          <w:rFonts w:ascii="Arial" w:hAnsi="Arial" w:cs="Arial"/>
          <w:color w:val="000000"/>
        </w:rPr>
        <w:t xml:space="preserve">and could be improved </w:t>
      </w:r>
      <w:proofErr w:type="spellStart"/>
      <w:r w:rsidR="00DA139B">
        <w:rPr>
          <w:rFonts w:ascii="Arial" w:hAnsi="Arial" w:cs="Arial"/>
          <w:color w:val="000000"/>
        </w:rPr>
        <w:t>to</w:t>
      </w:r>
      <w:proofErr w:type="spellEnd"/>
      <w:r w:rsidR="00DA139B">
        <w:rPr>
          <w:rFonts w:ascii="Arial" w:hAnsi="Arial" w:cs="Arial"/>
          <w:color w:val="000000"/>
        </w:rPr>
        <w:t xml:space="preserve"> good to excellent levels when modelling</w:t>
      </w:r>
      <w:r w:rsidR="005941BD">
        <w:rPr>
          <w:rFonts w:ascii="Arial" w:hAnsi="Arial" w:cs="Arial"/>
          <w:color w:val="000000"/>
        </w:rPr>
        <w:t xml:space="preserve"> longitudinal data from </w:t>
      </w:r>
      <w:r w:rsidR="00DA139B">
        <w:rPr>
          <w:rFonts w:ascii="Arial" w:hAnsi="Arial" w:cs="Arial"/>
          <w:color w:val="000000"/>
        </w:rPr>
        <w:t xml:space="preserve">two </w:t>
      </w:r>
      <w:r w:rsidR="005941BD">
        <w:rPr>
          <w:rFonts w:ascii="Arial" w:hAnsi="Arial" w:cs="Arial"/>
          <w:color w:val="000000"/>
        </w:rPr>
        <w:t>sessions jointly</w:t>
      </w:r>
      <w:r w:rsidR="008E7C32">
        <w:rPr>
          <w:rFonts w:ascii="Arial" w:hAnsi="Arial" w:cs="Arial"/>
          <w:color w:val="000000"/>
        </w:rPr>
        <w:t xml:space="preserve"> (Brown et al., 2020; </w:t>
      </w:r>
      <w:proofErr w:type="spellStart"/>
      <w:r w:rsidR="008E7C32">
        <w:rPr>
          <w:rFonts w:ascii="Arial" w:hAnsi="Arial" w:cs="Arial"/>
          <w:color w:val="000000"/>
        </w:rPr>
        <w:t>Waltmann</w:t>
      </w:r>
      <w:proofErr w:type="spellEnd"/>
      <w:r w:rsidR="008E7C32">
        <w:rPr>
          <w:rFonts w:ascii="Arial" w:hAnsi="Arial" w:cs="Arial"/>
          <w:color w:val="000000"/>
        </w:rPr>
        <w:t xml:space="preserve"> et al., 2022)</w:t>
      </w:r>
      <w:r w:rsidR="00DA139B">
        <w:rPr>
          <w:rFonts w:ascii="Arial" w:hAnsi="Arial" w:cs="Arial"/>
          <w:color w:val="000000"/>
        </w:rPr>
        <w:t xml:space="preserve">. Analysis of construct validity revealed a separate cognitive control factor as well as two/three distinct aspect of decision-making emphasizing the ability of tasks to measures separate ingredients of self-regulation. </w:t>
      </w:r>
    </w:p>
    <w:p w14:paraId="23296EE6" w14:textId="77777777" w:rsidR="00980C22" w:rsidRPr="00BC1BC4" w:rsidRDefault="00980C22" w:rsidP="008F504F">
      <w:pPr>
        <w:keepNext/>
        <w:pBdr>
          <w:top w:val="nil"/>
          <w:left w:val="nil"/>
          <w:bottom w:val="nil"/>
          <w:right w:val="nil"/>
          <w:between w:val="nil"/>
        </w:pBdr>
        <w:spacing w:before="240" w:after="60"/>
        <w:contextualSpacing/>
        <w:jc w:val="both"/>
        <w:rPr>
          <w:rFonts w:ascii="Arial" w:hAnsi="Arial" w:cs="Arial"/>
          <w:b/>
          <w:color w:val="000000"/>
        </w:rPr>
      </w:pPr>
    </w:p>
    <w:p w14:paraId="289AA295" w14:textId="77BC6570" w:rsidR="00D77D4A" w:rsidRDefault="00C651BF">
      <w:pPr>
        <w:rPr>
          <w:ins w:id="51" w:author="Microsoft Office User" w:date="2022-03-14T08:10:00Z"/>
          <w:rFonts w:ascii="Arial" w:hAnsi="Arial" w:cs="Arial"/>
          <w:b/>
          <w:color w:val="000000"/>
        </w:rPr>
      </w:pPr>
      <w:ins w:id="52" w:author="Hilmar Zech" w:date="2022-03-24T12:20:00Z">
        <w:r>
          <w:rPr>
            <w:rFonts w:ascii="Arial" w:hAnsi="Arial" w:cs="Arial"/>
            <w:b/>
            <w:color w:val="000000"/>
          </w:rPr>
          <w:t>Word count: ~700</w:t>
        </w:r>
      </w:ins>
      <w:ins w:id="53" w:author="Microsoft Office User" w:date="2022-03-14T08:10:00Z">
        <w:del w:id="54" w:author="Hilmar Zech" w:date="2022-03-24T12:20:00Z">
          <w:r w:rsidR="00D77D4A" w:rsidDel="00C651BF">
            <w:rPr>
              <w:rFonts w:ascii="Arial" w:hAnsi="Arial" w:cs="Arial"/>
              <w:b/>
              <w:color w:val="000000"/>
            </w:rPr>
            <w:br w:type="page"/>
          </w:r>
        </w:del>
      </w:ins>
    </w:p>
    <w:p w14:paraId="1B3BCF14" w14:textId="004EC99F" w:rsidR="000D1888" w:rsidRPr="006D1BA9" w:rsidRDefault="00E6133D" w:rsidP="00E6133D">
      <w:pPr>
        <w:keepNext/>
        <w:pBdr>
          <w:top w:val="nil"/>
          <w:left w:val="nil"/>
          <w:bottom w:val="nil"/>
          <w:right w:val="nil"/>
          <w:between w:val="nil"/>
        </w:pBdr>
        <w:spacing w:before="240" w:after="60"/>
        <w:contextualSpacing/>
        <w:rPr>
          <w:rFonts w:ascii="Arial" w:hAnsi="Arial" w:cs="Arial"/>
          <w:b/>
          <w:color w:val="000000"/>
        </w:rPr>
      </w:pPr>
      <w:commentRangeStart w:id="55"/>
      <w:commentRangeStart w:id="56"/>
      <w:r w:rsidRPr="006D1BA9">
        <w:rPr>
          <w:rFonts w:ascii="Arial" w:hAnsi="Arial" w:cs="Arial"/>
          <w:b/>
          <w:color w:val="000000"/>
        </w:rPr>
        <w:lastRenderedPageBreak/>
        <w:t>Results</w:t>
      </w:r>
      <w:commentRangeEnd w:id="55"/>
      <w:r w:rsidR="00F17B08">
        <w:rPr>
          <w:rStyle w:val="CommentReference"/>
          <w:rFonts w:ascii="Times New Roman" w:eastAsia="Times New Roman" w:hAnsi="Times New Roman" w:cs="Times New Roman"/>
        </w:rPr>
        <w:commentReference w:id="55"/>
      </w:r>
      <w:commentRangeEnd w:id="56"/>
      <w:r w:rsidR="00F17B08">
        <w:rPr>
          <w:rStyle w:val="CommentReference"/>
          <w:rFonts w:ascii="Times New Roman" w:eastAsia="Times New Roman" w:hAnsi="Times New Roman" w:cs="Times New Roman"/>
        </w:rPr>
        <w:commentReference w:id="56"/>
      </w:r>
    </w:p>
    <w:p w14:paraId="3B379150" w14:textId="66B3EE35" w:rsidR="00D77D4A" w:rsidRPr="00FA7107" w:rsidRDefault="00683A5F" w:rsidP="00FA7107">
      <w:pPr>
        <w:keepNext/>
        <w:pBdr>
          <w:top w:val="nil"/>
          <w:left w:val="nil"/>
          <w:bottom w:val="nil"/>
          <w:right w:val="nil"/>
          <w:between w:val="nil"/>
        </w:pBdr>
        <w:spacing w:before="240" w:after="60"/>
        <w:ind w:firstLine="720"/>
        <w:contextualSpacing/>
        <w:jc w:val="both"/>
        <w:rPr>
          <w:rFonts w:ascii="Arial" w:hAnsi="Arial" w:cs="Arial"/>
          <w:i/>
          <w:iCs/>
          <w:color w:val="000000"/>
        </w:rPr>
      </w:pPr>
      <w:r w:rsidRPr="006D1BA9">
        <w:rPr>
          <w:rFonts w:ascii="Arial" w:hAnsi="Arial" w:cs="Arial"/>
          <w:b/>
          <w:bCs/>
          <w:i/>
          <w:iCs/>
          <w:color w:val="000000"/>
        </w:rPr>
        <w:t>Reliability.</w:t>
      </w:r>
      <w:r w:rsidRPr="006D1BA9">
        <w:rPr>
          <w:rFonts w:ascii="Arial" w:hAnsi="Arial" w:cs="Arial"/>
          <w:i/>
          <w:iCs/>
          <w:color w:val="000000"/>
        </w:rPr>
        <w:t xml:space="preserve"> </w:t>
      </w:r>
      <w:r w:rsidR="00067992">
        <w:rPr>
          <w:rFonts w:ascii="Arial" w:hAnsi="Arial" w:cs="Arial"/>
          <w:color w:val="000000"/>
        </w:rPr>
        <w:t>To allow us to test the ta</w:t>
      </w:r>
      <w:r w:rsidR="00067992">
        <w:rPr>
          <w:rFonts w:ascii="Arial" w:hAnsi="Arial" w:cs="Arial"/>
          <w:color w:val="000000"/>
        </w:rPr>
        <w:t>sks</w:t>
      </w:r>
      <w:r w:rsidR="006F06AA">
        <w:rPr>
          <w:rFonts w:ascii="Arial" w:hAnsi="Arial" w:cs="Arial"/>
          <w:color w:val="000000"/>
        </w:rPr>
        <w:t>’</w:t>
      </w:r>
      <w:r w:rsidR="00067992">
        <w:rPr>
          <w:rFonts w:ascii="Arial" w:hAnsi="Arial" w:cs="Arial"/>
          <w:color w:val="000000"/>
        </w:rPr>
        <w:t xml:space="preserve"> </w:t>
      </w:r>
      <w:r w:rsidR="00904A17">
        <w:rPr>
          <w:rFonts w:ascii="Arial" w:hAnsi="Arial" w:cs="Arial"/>
          <w:color w:val="000000"/>
        </w:rPr>
        <w:t xml:space="preserve">test-retest </w:t>
      </w:r>
      <w:r w:rsidR="00067992">
        <w:rPr>
          <w:rFonts w:ascii="Arial" w:hAnsi="Arial" w:cs="Arial"/>
          <w:color w:val="000000"/>
        </w:rPr>
        <w:t>reliability, participants completed each task two times in the field.</w:t>
      </w:r>
      <w:r w:rsidR="00D77D4A">
        <w:rPr>
          <w:rFonts w:ascii="Arial" w:hAnsi="Arial" w:cs="Arial"/>
          <w:color w:val="000000"/>
        </w:rPr>
        <w:t xml:space="preserve"> </w:t>
      </w:r>
      <w:r w:rsidR="00067992">
        <w:rPr>
          <w:rFonts w:ascii="Arial" w:hAnsi="Arial" w:cs="Arial"/>
          <w:color w:val="000000"/>
        </w:rPr>
        <w:t xml:space="preserve">Reliability was assessed using </w:t>
      </w:r>
      <w:r w:rsidR="0073631C">
        <w:rPr>
          <w:rFonts w:ascii="Arial" w:hAnsi="Arial" w:cs="Arial"/>
          <w:color w:val="000000"/>
        </w:rPr>
        <w:t xml:space="preserve">intra class coefficients (ICCs), which compare the variance </w:t>
      </w:r>
      <w:r w:rsidR="00CD12AE">
        <w:rPr>
          <w:rFonts w:ascii="Arial" w:hAnsi="Arial" w:cs="Arial"/>
          <w:color w:val="000000"/>
        </w:rPr>
        <w:t>of interest</w:t>
      </w:r>
      <w:ins w:id="57" w:author="Hilmar Zech" w:date="2022-03-24T18:14:00Z">
        <w:r w:rsidR="006F06AA">
          <w:rPr>
            <w:rFonts w:ascii="Arial" w:hAnsi="Arial" w:cs="Arial"/>
            <w:color w:val="000000"/>
          </w:rPr>
          <w:t>—</w:t>
        </w:r>
      </w:ins>
      <w:del w:id="58" w:author="Hilmar Zech" w:date="2022-03-24T18:14:00Z">
        <w:r w:rsidR="00CD12AE" w:rsidDel="006F06AA">
          <w:rPr>
            <w:rFonts w:ascii="Arial" w:hAnsi="Arial" w:cs="Arial"/>
            <w:color w:val="000000"/>
          </w:rPr>
          <w:delText>,</w:delText>
        </w:r>
        <w:r w:rsidR="0073631C" w:rsidDel="006F06AA">
          <w:rPr>
            <w:rFonts w:ascii="Arial" w:hAnsi="Arial" w:cs="Arial"/>
            <w:color w:val="000000"/>
          </w:rPr>
          <w:delText xml:space="preserve"> </w:delText>
        </w:r>
      </w:del>
      <w:r w:rsidR="00CD12AE">
        <w:rPr>
          <w:rFonts w:ascii="Arial" w:hAnsi="Arial" w:cs="Arial"/>
          <w:color w:val="000000"/>
        </w:rPr>
        <w:t>the</w:t>
      </w:r>
      <w:r w:rsidR="0073631C">
        <w:rPr>
          <w:rFonts w:ascii="Arial" w:hAnsi="Arial" w:cs="Arial"/>
          <w:color w:val="000000"/>
        </w:rPr>
        <w:t xml:space="preserve"> between-participant variance</w:t>
      </w:r>
      <w:ins w:id="59" w:author="Hilmar Zech" w:date="2022-03-24T18:14:00Z">
        <w:r w:rsidR="006F06AA">
          <w:rPr>
            <w:rFonts w:ascii="Arial" w:hAnsi="Arial" w:cs="Arial"/>
            <w:color w:val="000000"/>
          </w:rPr>
          <w:t>—</w:t>
        </w:r>
      </w:ins>
      <w:del w:id="60" w:author="Hilmar Zech" w:date="2022-03-24T18:14:00Z">
        <w:r w:rsidR="00CD12AE" w:rsidDel="006F06AA">
          <w:rPr>
            <w:rFonts w:ascii="Arial" w:hAnsi="Arial" w:cs="Arial"/>
            <w:color w:val="000000"/>
          </w:rPr>
          <w:delText>,</w:delText>
        </w:r>
        <w:r w:rsidR="0073631C" w:rsidDel="006F06AA">
          <w:rPr>
            <w:rFonts w:ascii="Arial" w:hAnsi="Arial" w:cs="Arial"/>
            <w:color w:val="000000"/>
          </w:rPr>
          <w:delText xml:space="preserve"> </w:delText>
        </w:r>
      </w:del>
      <w:r w:rsidR="0073631C">
        <w:rPr>
          <w:rFonts w:ascii="Arial" w:hAnsi="Arial" w:cs="Arial"/>
          <w:color w:val="000000"/>
        </w:rPr>
        <w:t xml:space="preserve">with the total variance (including </w:t>
      </w:r>
      <w:r w:rsidR="000D1888">
        <w:rPr>
          <w:rFonts w:ascii="Arial" w:hAnsi="Arial" w:cs="Arial"/>
          <w:color w:val="000000"/>
        </w:rPr>
        <w:t>systematic within</w:t>
      </w:r>
      <w:r w:rsidR="0073631C">
        <w:rPr>
          <w:rFonts w:ascii="Arial" w:hAnsi="Arial" w:cs="Arial"/>
          <w:color w:val="000000"/>
        </w:rPr>
        <w:t>-session variance</w:t>
      </w:r>
      <w:r w:rsidR="000D1888">
        <w:rPr>
          <w:rFonts w:ascii="Arial" w:hAnsi="Arial" w:cs="Arial"/>
          <w:color w:val="000000"/>
        </w:rPr>
        <w:t>, e.g. repetition effects</w:t>
      </w:r>
      <w:r w:rsidR="0073631C">
        <w:rPr>
          <w:rFonts w:ascii="Arial" w:hAnsi="Arial" w:cs="Arial"/>
          <w:color w:val="000000"/>
        </w:rPr>
        <w:t>).</w:t>
      </w:r>
      <w:r w:rsidR="00DC17F0">
        <w:rPr>
          <w:rFonts w:ascii="Arial" w:hAnsi="Arial" w:cs="Arial"/>
          <w:color w:val="000000"/>
        </w:rPr>
        <w:t xml:space="preserve"> </w:t>
      </w:r>
      <w:ins w:id="61" w:author="Hilmar Zech" w:date="2022-03-24T12:54:00Z">
        <w:r w:rsidR="005D65BC">
          <w:rPr>
            <w:rFonts w:ascii="Arial" w:hAnsi="Arial" w:cs="Arial"/>
            <w:color w:val="000000"/>
          </w:rPr>
          <w:t>To assess whether reliability could be improved by making use of longitudinal data, we compared two approaches to analyzing task data</w:t>
        </w:r>
      </w:ins>
      <w:ins w:id="62" w:author="Hilmar Zech" w:date="2022-03-25T09:59:00Z">
        <w:r w:rsidR="009B5CC5">
          <w:rPr>
            <w:rFonts w:ascii="Arial" w:hAnsi="Arial" w:cs="Arial"/>
            <w:color w:val="000000"/>
          </w:rPr>
          <w:t>:</w:t>
        </w:r>
      </w:ins>
      <w:ins w:id="63" w:author="Hilmar Zech" w:date="2022-03-24T12:54:00Z">
        <w:r w:rsidR="005D65BC">
          <w:rPr>
            <w:rFonts w:ascii="Arial" w:hAnsi="Arial" w:cs="Arial"/>
            <w:color w:val="000000"/>
          </w:rPr>
          <w:t xml:space="preserve"> In the first </w:t>
        </w:r>
        <w:r w:rsidR="005D65BC">
          <w:rPr>
            <w:rFonts w:ascii="Arial" w:hAnsi="Arial" w:cs="Arial"/>
            <w:i/>
            <w:iCs/>
            <w:color w:val="000000"/>
          </w:rPr>
          <w:t xml:space="preserve">separate modeling </w:t>
        </w:r>
        <w:r w:rsidR="005D65BC">
          <w:rPr>
            <w:rFonts w:ascii="Arial" w:hAnsi="Arial" w:cs="Arial"/>
            <w:color w:val="000000"/>
          </w:rPr>
          <w:t xml:space="preserve">approach, we first calculated task scores for each session separately and then calculated test–retest reliability based on the resulting scores. A problem of this commonly used approach is that it does not take into account the dependency of data within participants. This leads to excessive within-participant variance which depresses reliability (Brown et al., 2020; </w:t>
        </w:r>
        <w:proofErr w:type="spellStart"/>
        <w:r w:rsidR="005D65BC">
          <w:rPr>
            <w:rFonts w:ascii="Arial" w:hAnsi="Arial" w:cs="Arial"/>
            <w:color w:val="000000"/>
          </w:rPr>
          <w:t>Waltmann</w:t>
        </w:r>
        <w:proofErr w:type="spellEnd"/>
        <w:r w:rsidR="005D65BC">
          <w:rPr>
            <w:rFonts w:ascii="Arial" w:hAnsi="Arial" w:cs="Arial"/>
            <w:color w:val="000000"/>
          </w:rPr>
          <w:t xml:space="preserve"> et al., 2022). To overcome this problem, we next analyz</w:t>
        </w:r>
      </w:ins>
      <w:ins w:id="64" w:author="Hilmar Zech" w:date="2022-03-24T18:15:00Z">
        <w:r w:rsidR="00C130CE">
          <w:rPr>
            <w:rFonts w:ascii="Arial" w:hAnsi="Arial" w:cs="Arial"/>
            <w:color w:val="000000"/>
          </w:rPr>
          <w:t>ed the</w:t>
        </w:r>
      </w:ins>
      <w:ins w:id="65" w:author="Hilmar Zech" w:date="2022-03-24T12:54:00Z">
        <w:r w:rsidR="005D65BC">
          <w:rPr>
            <w:rFonts w:ascii="Arial" w:hAnsi="Arial" w:cs="Arial"/>
            <w:color w:val="000000"/>
          </w:rPr>
          <w:t xml:space="preserve"> data in a </w:t>
        </w:r>
        <w:r w:rsidR="005D65BC">
          <w:rPr>
            <w:rFonts w:ascii="Arial" w:hAnsi="Arial" w:cs="Arial"/>
            <w:i/>
            <w:iCs/>
            <w:color w:val="000000"/>
          </w:rPr>
          <w:t>joint modeling</w:t>
        </w:r>
        <w:r w:rsidR="005D65BC">
          <w:rPr>
            <w:rFonts w:ascii="Arial" w:hAnsi="Arial" w:cs="Arial"/>
            <w:color w:val="000000"/>
          </w:rPr>
          <w:t xml:space="preserve"> approach. Here we </w:t>
        </w:r>
      </w:ins>
      <w:ins w:id="66" w:author="Hilmar Zech" w:date="2022-03-24T18:15:00Z">
        <w:r w:rsidR="00C130CE">
          <w:rPr>
            <w:rFonts w:ascii="Arial" w:hAnsi="Arial" w:cs="Arial"/>
            <w:color w:val="000000"/>
          </w:rPr>
          <w:t>modeled</w:t>
        </w:r>
      </w:ins>
      <w:ins w:id="67" w:author="Hilmar Zech" w:date="2022-03-24T12:54:00Z">
        <w:r w:rsidR="005D65BC">
          <w:rPr>
            <w:rFonts w:ascii="Arial" w:hAnsi="Arial" w:cs="Arial"/>
            <w:color w:val="000000"/>
          </w:rPr>
          <w:t xml:space="preserve"> data from both sessions </w:t>
        </w:r>
      </w:ins>
      <w:ins w:id="68" w:author="Hilmar Zech" w:date="2022-03-24T18:15:00Z">
        <w:r w:rsidR="00C130CE">
          <w:rPr>
            <w:rFonts w:ascii="Arial" w:hAnsi="Arial" w:cs="Arial"/>
            <w:color w:val="000000"/>
          </w:rPr>
          <w:t xml:space="preserve">jointly </w:t>
        </w:r>
      </w:ins>
      <w:ins w:id="69" w:author="Hilmar Zech" w:date="2022-03-24T12:54:00Z">
        <w:r w:rsidR="005D65BC">
          <w:rPr>
            <w:rFonts w:ascii="Arial" w:hAnsi="Arial" w:cs="Arial"/>
            <w:color w:val="000000"/>
          </w:rPr>
          <w:t>using hierarchical mixed models</w:t>
        </w:r>
      </w:ins>
      <w:ins w:id="70" w:author="Hilmar Zech" w:date="2022-03-24T18:15:00Z">
        <w:r w:rsidR="00C130CE">
          <w:rPr>
            <w:rFonts w:ascii="Arial" w:hAnsi="Arial" w:cs="Arial"/>
            <w:color w:val="000000"/>
          </w:rPr>
          <w:t>. These models</w:t>
        </w:r>
      </w:ins>
      <w:ins w:id="71" w:author="Hilmar Zech" w:date="2022-03-24T12:54:00Z">
        <w:r w:rsidR="005D65BC">
          <w:rPr>
            <w:rFonts w:ascii="Arial" w:hAnsi="Arial" w:cs="Arial"/>
            <w:color w:val="000000"/>
          </w:rPr>
          <w:t xml:space="preserve"> take into account the dependency of data within participants</w:t>
        </w:r>
      </w:ins>
      <w:ins w:id="72" w:author="Hilmar Zech" w:date="2022-03-24T18:15:00Z">
        <w:r w:rsidR="00C130CE">
          <w:rPr>
            <w:rFonts w:ascii="Arial" w:hAnsi="Arial" w:cs="Arial"/>
            <w:color w:val="000000"/>
          </w:rPr>
          <w:t>, thereby regularizing scores</w:t>
        </w:r>
      </w:ins>
      <w:ins w:id="73" w:author="Hilmar Zech" w:date="2022-03-24T12:54:00Z">
        <w:r w:rsidR="005D65BC">
          <w:rPr>
            <w:rFonts w:ascii="Arial" w:hAnsi="Arial" w:cs="Arial"/>
            <w:color w:val="000000"/>
          </w:rPr>
          <w:t xml:space="preserve"> by moving </w:t>
        </w:r>
      </w:ins>
      <w:ins w:id="74" w:author="Hilmar Zech" w:date="2022-03-24T18:15:00Z">
        <w:r w:rsidR="00C130CE">
          <w:rPr>
            <w:rFonts w:ascii="Arial" w:hAnsi="Arial" w:cs="Arial"/>
            <w:color w:val="000000"/>
          </w:rPr>
          <w:t xml:space="preserve">sessions scores </w:t>
        </w:r>
      </w:ins>
      <w:ins w:id="75" w:author="Hilmar Zech" w:date="2022-03-24T12:54:00Z">
        <w:r w:rsidR="005D65BC">
          <w:rPr>
            <w:rFonts w:ascii="Arial" w:hAnsi="Arial" w:cs="Arial"/>
            <w:color w:val="000000"/>
          </w:rPr>
          <w:t>towards the participant mean</w:t>
        </w:r>
      </w:ins>
      <w:ins w:id="76" w:author="Hilmar Zech" w:date="2022-03-24T18:15:00Z">
        <w:r w:rsidR="00C130CE">
          <w:rPr>
            <w:rFonts w:ascii="Arial" w:hAnsi="Arial" w:cs="Arial"/>
            <w:color w:val="000000"/>
          </w:rPr>
          <w:t>s</w:t>
        </w:r>
      </w:ins>
      <w:ins w:id="77" w:author="Hilmar Zech" w:date="2022-03-24T12:54:00Z">
        <w:r w:rsidR="005D65BC">
          <w:rPr>
            <w:rFonts w:ascii="Arial" w:hAnsi="Arial" w:cs="Arial"/>
            <w:color w:val="000000"/>
          </w:rPr>
          <w:t xml:space="preserve">. </w:t>
        </w:r>
        <w:proofErr w:type="spellStart"/>
        <w:r w:rsidR="005D65BC">
          <w:rPr>
            <w:rFonts w:ascii="Arial" w:hAnsi="Arial" w:cs="Arial"/>
            <w:color w:val="000000"/>
          </w:rPr>
          <w:t>Waltmann</w:t>
        </w:r>
        <w:proofErr w:type="spellEnd"/>
        <w:r w:rsidR="005D65BC">
          <w:rPr>
            <w:rFonts w:ascii="Arial" w:hAnsi="Arial" w:cs="Arial"/>
            <w:color w:val="000000"/>
          </w:rPr>
          <w:t xml:space="preserve"> et al.</w:t>
        </w:r>
      </w:ins>
      <w:ins w:id="78" w:author="Hilmar Zech" w:date="2022-03-24T18:16:00Z">
        <w:r w:rsidR="006227C4">
          <w:rPr>
            <w:rFonts w:ascii="Arial" w:hAnsi="Arial" w:cs="Arial"/>
            <w:color w:val="000000"/>
          </w:rPr>
          <w:t xml:space="preserve"> (2022)</w:t>
        </w:r>
      </w:ins>
      <w:ins w:id="79" w:author="Hilmar Zech" w:date="2022-03-24T12:54:00Z">
        <w:r w:rsidR="005D65BC">
          <w:rPr>
            <w:rFonts w:ascii="Arial" w:hAnsi="Arial" w:cs="Arial"/>
            <w:color w:val="000000"/>
          </w:rPr>
          <w:t xml:space="preserve"> recently showed that </w:t>
        </w:r>
      </w:ins>
      <w:ins w:id="80" w:author="Hilmar Zech" w:date="2022-03-24T18:16:00Z">
        <w:r w:rsidR="006227C4">
          <w:rPr>
            <w:rFonts w:ascii="Arial" w:hAnsi="Arial" w:cs="Arial"/>
            <w:color w:val="000000"/>
          </w:rPr>
          <w:t xml:space="preserve">this </w:t>
        </w:r>
      </w:ins>
      <w:ins w:id="81" w:author="Hilmar Zech" w:date="2022-03-24T12:54:00Z">
        <w:r w:rsidR="005D65BC">
          <w:rPr>
            <w:rFonts w:ascii="Arial" w:hAnsi="Arial" w:cs="Arial"/>
            <w:color w:val="000000"/>
          </w:rPr>
          <w:t>method of analyzing</w:t>
        </w:r>
      </w:ins>
      <w:ins w:id="82" w:author="Hilmar Zech" w:date="2022-03-24T18:16:00Z">
        <w:r w:rsidR="006227C4">
          <w:rPr>
            <w:rFonts w:ascii="Arial" w:hAnsi="Arial" w:cs="Arial"/>
            <w:color w:val="000000"/>
          </w:rPr>
          <w:t xml:space="preserve"> task</w:t>
        </w:r>
      </w:ins>
      <w:ins w:id="83" w:author="Hilmar Zech" w:date="2022-03-24T12:54:00Z">
        <w:r w:rsidR="005D65BC">
          <w:rPr>
            <w:rFonts w:ascii="Arial" w:hAnsi="Arial" w:cs="Arial"/>
            <w:color w:val="000000"/>
          </w:rPr>
          <w:t xml:space="preserve"> data can yield both higher and more accurate </w:t>
        </w:r>
      </w:ins>
      <w:ins w:id="84" w:author="Hilmar Zech" w:date="2022-03-25T10:00:00Z">
        <w:r w:rsidR="00382A0E">
          <w:rPr>
            <w:rFonts w:ascii="Arial" w:hAnsi="Arial" w:cs="Arial"/>
            <w:color w:val="000000"/>
          </w:rPr>
          <w:t>reliability estimates</w:t>
        </w:r>
      </w:ins>
      <w:ins w:id="85" w:author="Hilmar Zech" w:date="2022-03-24T12:54:00Z">
        <w:r w:rsidR="005D65BC">
          <w:rPr>
            <w:rFonts w:ascii="Arial" w:hAnsi="Arial" w:cs="Arial"/>
            <w:color w:val="000000"/>
          </w:rPr>
          <w:t xml:space="preserve"> than the </w:t>
        </w:r>
        <w:r w:rsidR="005D65BC">
          <w:rPr>
            <w:rFonts w:ascii="Arial" w:hAnsi="Arial" w:cs="Arial"/>
            <w:i/>
            <w:iCs/>
            <w:color w:val="000000"/>
          </w:rPr>
          <w:t xml:space="preserve">separate modeling </w:t>
        </w:r>
        <w:r w:rsidR="005D65BC">
          <w:rPr>
            <w:rFonts w:ascii="Arial" w:hAnsi="Arial" w:cs="Arial"/>
            <w:color w:val="000000"/>
          </w:rPr>
          <w:t>approach.</w:t>
        </w:r>
      </w:ins>
    </w:p>
    <w:p w14:paraId="0F02EEE4" w14:textId="039B9BA2" w:rsidR="00D77D4A" w:rsidRPr="00FA7107" w:rsidRDefault="002A7885" w:rsidP="00FA7107">
      <w:pPr>
        <w:keepNext/>
        <w:pBdr>
          <w:top w:val="nil"/>
          <w:left w:val="nil"/>
          <w:bottom w:val="nil"/>
          <w:right w:val="nil"/>
          <w:between w:val="nil"/>
        </w:pBdr>
        <w:spacing w:before="240" w:after="60"/>
        <w:ind w:firstLine="720"/>
        <w:contextualSpacing/>
        <w:jc w:val="both"/>
        <w:rPr>
          <w:rFonts w:ascii="Arial" w:hAnsi="Arial" w:cs="Arial"/>
          <w:b/>
          <w:bCs/>
          <w:color w:val="000000"/>
        </w:rPr>
      </w:pPr>
      <w:commentRangeStart w:id="86"/>
      <w:r w:rsidRPr="006D1BA9">
        <w:rPr>
          <w:rFonts w:ascii="Arial" w:hAnsi="Arial" w:cs="Arial"/>
          <w:i/>
          <w:iCs/>
          <w:color w:val="000000"/>
        </w:rPr>
        <w:t>Split-half reliability</w:t>
      </w:r>
      <w:r w:rsidR="00535547" w:rsidRPr="006D1BA9">
        <w:rPr>
          <w:rFonts w:ascii="Arial" w:hAnsi="Arial" w:cs="Arial"/>
          <w:i/>
          <w:iCs/>
          <w:color w:val="000000"/>
        </w:rPr>
        <w:t>.</w:t>
      </w:r>
      <w:r w:rsidR="00535547" w:rsidRPr="006D1BA9">
        <w:rPr>
          <w:rFonts w:ascii="Arial" w:hAnsi="Arial" w:cs="Arial"/>
          <w:color w:val="000000"/>
        </w:rPr>
        <w:t xml:space="preserve"> </w:t>
      </w:r>
      <w:r w:rsidRPr="006D1BA9">
        <w:rPr>
          <w:rFonts w:ascii="Arial" w:hAnsi="Arial" w:cs="Arial"/>
          <w:color w:val="000000"/>
        </w:rPr>
        <w:t xml:space="preserve">For the </w:t>
      </w:r>
      <w:r w:rsidR="00DC17F0">
        <w:rPr>
          <w:rFonts w:ascii="Arial" w:hAnsi="Arial" w:cs="Arial"/>
          <w:color w:val="000000"/>
        </w:rPr>
        <w:t>risk taking task</w:t>
      </w:r>
      <w:r w:rsidRPr="006D1BA9">
        <w:rPr>
          <w:rFonts w:ascii="Arial" w:hAnsi="Arial" w:cs="Arial"/>
          <w:color w:val="000000"/>
        </w:rPr>
        <w:t>, split-half reliabilities for the win and loss gambles were adequate (</w:t>
      </w:r>
      <w:proofErr w:type="spellStart"/>
      <w:r w:rsidRPr="006D1BA9">
        <w:rPr>
          <w:rFonts w:ascii="Arial" w:hAnsi="Arial" w:cs="Arial"/>
          <w:i/>
          <w:iCs/>
          <w:color w:val="000000"/>
        </w:rPr>
        <w:t>r</w:t>
      </w:r>
      <w:r w:rsidRPr="006D1BA9">
        <w:rPr>
          <w:rFonts w:ascii="Arial" w:hAnsi="Arial" w:cs="Arial"/>
          <w:i/>
          <w:iCs/>
          <w:color w:val="000000"/>
          <w:vertAlign w:val="subscript"/>
        </w:rPr>
        <w:t>sb</w:t>
      </w:r>
      <w:proofErr w:type="spellEnd"/>
      <w:r w:rsidRPr="006D1BA9">
        <w:rPr>
          <w:rFonts w:ascii="Arial" w:hAnsi="Arial" w:cs="Arial"/>
          <w:i/>
          <w:iCs/>
          <w:color w:val="000000"/>
        </w:rPr>
        <w:t xml:space="preserve"> win session 1 </w:t>
      </w:r>
      <w:r w:rsidRPr="006D1BA9">
        <w:rPr>
          <w:rFonts w:ascii="Arial" w:hAnsi="Arial" w:cs="Arial"/>
          <w:color w:val="000000"/>
        </w:rPr>
        <w:t xml:space="preserve">= .84; </w:t>
      </w:r>
      <w:proofErr w:type="spellStart"/>
      <w:r w:rsidRPr="006D1BA9">
        <w:rPr>
          <w:rFonts w:ascii="Arial" w:hAnsi="Arial" w:cs="Arial"/>
          <w:i/>
          <w:iCs/>
          <w:color w:val="000000"/>
        </w:rPr>
        <w:t>r</w:t>
      </w:r>
      <w:r w:rsidRPr="006D1BA9">
        <w:rPr>
          <w:rFonts w:ascii="Arial" w:hAnsi="Arial" w:cs="Arial"/>
          <w:i/>
          <w:iCs/>
          <w:color w:val="000000"/>
          <w:vertAlign w:val="subscript"/>
        </w:rPr>
        <w:t>sb</w:t>
      </w:r>
      <w:r w:rsidRPr="006D1BA9">
        <w:rPr>
          <w:rFonts w:ascii="Arial" w:hAnsi="Arial" w:cs="Arial"/>
          <w:i/>
          <w:iCs/>
          <w:color w:val="000000"/>
        </w:rPr>
        <w:t>_win</w:t>
      </w:r>
      <w:proofErr w:type="spellEnd"/>
      <w:r w:rsidRPr="006D1BA9">
        <w:rPr>
          <w:rFonts w:ascii="Arial" w:hAnsi="Arial" w:cs="Arial"/>
          <w:i/>
          <w:iCs/>
          <w:color w:val="000000"/>
        </w:rPr>
        <w:t xml:space="preserve"> session 2 </w:t>
      </w:r>
      <w:r w:rsidRPr="006D1BA9">
        <w:rPr>
          <w:rFonts w:ascii="Arial" w:hAnsi="Arial" w:cs="Arial"/>
          <w:color w:val="000000"/>
        </w:rPr>
        <w:t xml:space="preserve">= .91; </w:t>
      </w:r>
      <w:proofErr w:type="spellStart"/>
      <w:r w:rsidRPr="006D1BA9">
        <w:rPr>
          <w:rFonts w:ascii="Arial" w:hAnsi="Arial" w:cs="Arial"/>
          <w:i/>
          <w:iCs/>
          <w:color w:val="000000"/>
        </w:rPr>
        <w:t>r</w:t>
      </w:r>
      <w:r w:rsidRPr="006D1BA9">
        <w:rPr>
          <w:rFonts w:ascii="Arial" w:hAnsi="Arial" w:cs="Arial"/>
          <w:i/>
          <w:iCs/>
          <w:color w:val="000000"/>
          <w:vertAlign w:val="subscript"/>
        </w:rPr>
        <w:t>sb</w:t>
      </w:r>
      <w:proofErr w:type="spellEnd"/>
      <w:r w:rsidRPr="006D1BA9">
        <w:rPr>
          <w:rFonts w:ascii="Arial" w:hAnsi="Arial" w:cs="Arial"/>
          <w:i/>
          <w:iCs/>
          <w:color w:val="000000"/>
        </w:rPr>
        <w:t xml:space="preserve"> loss session1 </w:t>
      </w:r>
      <w:r w:rsidRPr="006D1BA9">
        <w:rPr>
          <w:rFonts w:ascii="Arial" w:hAnsi="Arial" w:cs="Arial"/>
          <w:color w:val="000000"/>
        </w:rPr>
        <w:t xml:space="preserve">= .77; </w:t>
      </w:r>
      <w:r w:rsidRPr="006D1BA9">
        <w:rPr>
          <w:rFonts w:ascii="Arial" w:hAnsi="Arial" w:cs="Arial"/>
          <w:i/>
          <w:iCs/>
          <w:color w:val="000000"/>
        </w:rPr>
        <w:t xml:space="preserve">r_sb_loss_session_2 </w:t>
      </w:r>
      <w:r w:rsidRPr="006D1BA9">
        <w:rPr>
          <w:rFonts w:ascii="Arial" w:hAnsi="Arial" w:cs="Arial"/>
          <w:color w:val="000000"/>
        </w:rPr>
        <w:t>= .82) but lower for mixed gambles (</w:t>
      </w:r>
      <w:r w:rsidRPr="006D1BA9">
        <w:rPr>
          <w:rFonts w:ascii="Arial" w:hAnsi="Arial" w:cs="Arial"/>
          <w:i/>
          <w:iCs/>
          <w:color w:val="000000"/>
        </w:rPr>
        <w:t>r</w:t>
      </w:r>
      <w:r w:rsidRPr="006D1BA9">
        <w:rPr>
          <w:rFonts w:ascii="Arial" w:hAnsi="Arial" w:cs="Arial"/>
          <w:i/>
          <w:iCs/>
          <w:color w:val="000000"/>
          <w:vertAlign w:val="subscript"/>
        </w:rPr>
        <w:t>sb</w:t>
      </w:r>
      <w:r w:rsidRPr="006D1BA9">
        <w:rPr>
          <w:rFonts w:ascii="Arial" w:hAnsi="Arial" w:cs="Arial"/>
          <w:i/>
          <w:iCs/>
          <w:color w:val="000000"/>
        </w:rPr>
        <w:t xml:space="preserve">_mixed_session_1 </w:t>
      </w:r>
      <w:r w:rsidRPr="006D1BA9">
        <w:rPr>
          <w:rFonts w:ascii="Arial" w:hAnsi="Arial" w:cs="Arial"/>
          <w:color w:val="000000"/>
        </w:rPr>
        <w:t xml:space="preserve">= .67; </w:t>
      </w:r>
      <w:r w:rsidRPr="006D1BA9">
        <w:rPr>
          <w:rFonts w:ascii="Arial" w:hAnsi="Arial" w:cs="Arial"/>
          <w:i/>
          <w:iCs/>
          <w:color w:val="000000"/>
        </w:rPr>
        <w:t xml:space="preserve">r_sb_mixed_session_2 </w:t>
      </w:r>
      <w:r w:rsidRPr="006D1BA9">
        <w:rPr>
          <w:rFonts w:ascii="Arial" w:hAnsi="Arial" w:cs="Arial"/>
          <w:color w:val="000000"/>
        </w:rPr>
        <w:t>= .71). For the information sampling task, split-half reliabilities were adequate (</w:t>
      </w:r>
      <w:r w:rsidRPr="006D1BA9">
        <w:rPr>
          <w:rFonts w:ascii="Arial" w:hAnsi="Arial" w:cs="Arial"/>
          <w:i/>
          <w:iCs/>
          <w:color w:val="000000"/>
        </w:rPr>
        <w:t xml:space="preserve">r_sb_session_1 </w:t>
      </w:r>
      <w:r w:rsidRPr="006D1BA9">
        <w:rPr>
          <w:rFonts w:ascii="Arial" w:hAnsi="Arial" w:cs="Arial"/>
          <w:color w:val="000000"/>
        </w:rPr>
        <w:t xml:space="preserve"> = .86; </w:t>
      </w:r>
      <w:r w:rsidRPr="006D1BA9">
        <w:rPr>
          <w:rFonts w:ascii="Arial" w:hAnsi="Arial" w:cs="Arial"/>
          <w:i/>
          <w:iCs/>
          <w:color w:val="000000"/>
        </w:rPr>
        <w:t xml:space="preserve">r_sb_session_2 </w:t>
      </w:r>
      <w:r w:rsidRPr="006D1BA9">
        <w:rPr>
          <w:rFonts w:ascii="Arial" w:hAnsi="Arial" w:cs="Arial"/>
          <w:color w:val="000000"/>
        </w:rPr>
        <w:t xml:space="preserve"> = .86). Split-half reliabilities for the working memory task and for the </w:t>
      </w:r>
      <w:r w:rsidR="00DC17F0">
        <w:rPr>
          <w:rFonts w:ascii="Arial" w:hAnsi="Arial" w:cs="Arial"/>
          <w:color w:val="000000"/>
        </w:rPr>
        <w:t>inhibition task</w:t>
      </w:r>
      <w:r w:rsidRPr="006D1BA9">
        <w:rPr>
          <w:rFonts w:ascii="Arial" w:hAnsi="Arial" w:cs="Arial"/>
          <w:color w:val="000000"/>
        </w:rPr>
        <w:t xml:space="preserve"> could not be </w:t>
      </w:r>
      <w:r w:rsidR="00D77D4A">
        <w:rPr>
          <w:rFonts w:ascii="Arial" w:hAnsi="Arial" w:cs="Arial"/>
          <w:color w:val="000000"/>
        </w:rPr>
        <w:t>analyzed</w:t>
      </w:r>
      <w:r w:rsidR="00D77D4A" w:rsidRPr="006D1BA9">
        <w:rPr>
          <w:rFonts w:ascii="Arial" w:hAnsi="Arial" w:cs="Arial"/>
          <w:color w:val="000000"/>
        </w:rPr>
        <w:t xml:space="preserve"> </w:t>
      </w:r>
      <w:r w:rsidR="00D77D4A">
        <w:rPr>
          <w:rFonts w:ascii="Arial" w:hAnsi="Arial" w:cs="Arial"/>
          <w:color w:val="000000"/>
        </w:rPr>
        <w:t xml:space="preserve">due reasons inherent to their adaptive task design </w:t>
      </w:r>
      <w:r w:rsidRPr="006D1BA9">
        <w:rPr>
          <w:rFonts w:ascii="Arial" w:hAnsi="Arial" w:cs="Arial"/>
          <w:color w:val="000000"/>
        </w:rPr>
        <w:t>(see methods section).</w:t>
      </w:r>
      <w:r w:rsidR="00CD12AE">
        <w:rPr>
          <w:rFonts w:ascii="Arial" w:hAnsi="Arial" w:cs="Arial"/>
          <w:color w:val="000000"/>
        </w:rPr>
        <w:t xml:space="preserve"> </w:t>
      </w:r>
      <w:commentRangeEnd w:id="86"/>
      <w:r w:rsidR="009C1778">
        <w:rPr>
          <w:rStyle w:val="CommentReference"/>
          <w:rFonts w:ascii="Times New Roman" w:eastAsia="Times New Roman" w:hAnsi="Times New Roman" w:cs="Times New Roman"/>
        </w:rPr>
        <w:commentReference w:id="86"/>
      </w:r>
    </w:p>
    <w:p w14:paraId="1B6CCF5B" w14:textId="52C22152" w:rsidR="006F534B" w:rsidRPr="006D1BA9" w:rsidDel="00CD12AE" w:rsidRDefault="002A7885" w:rsidP="006F534B">
      <w:pPr>
        <w:keepNext/>
        <w:pBdr>
          <w:top w:val="nil"/>
          <w:left w:val="nil"/>
          <w:bottom w:val="nil"/>
          <w:right w:val="nil"/>
          <w:between w:val="nil"/>
        </w:pBdr>
        <w:spacing w:before="240" w:after="60"/>
        <w:ind w:firstLine="720"/>
        <w:contextualSpacing/>
        <w:jc w:val="both"/>
        <w:rPr>
          <w:del w:id="87" w:author="Microsoft Office User" w:date="2022-03-23T17:56:00Z"/>
          <w:rFonts w:ascii="Arial" w:hAnsi="Arial" w:cs="Arial"/>
          <w:iCs/>
          <w:color w:val="000000"/>
        </w:rPr>
      </w:pPr>
      <w:r w:rsidRPr="006D1BA9">
        <w:rPr>
          <w:rFonts w:ascii="Arial" w:hAnsi="Arial" w:cs="Arial"/>
          <w:i/>
          <w:iCs/>
          <w:color w:val="000000"/>
        </w:rPr>
        <w:t>Test-retest reliability</w:t>
      </w:r>
      <w:r w:rsidR="00535547" w:rsidRPr="006D1BA9">
        <w:rPr>
          <w:rFonts w:ascii="Arial" w:hAnsi="Arial" w:cs="Arial"/>
          <w:i/>
          <w:iCs/>
          <w:color w:val="000000"/>
        </w:rPr>
        <w:t>.</w:t>
      </w:r>
      <w:r w:rsidR="00535547" w:rsidRPr="006D1BA9">
        <w:rPr>
          <w:rFonts w:ascii="Arial" w:hAnsi="Arial" w:cs="Arial"/>
          <w:b/>
          <w:bCs/>
          <w:color w:val="000000"/>
        </w:rPr>
        <w:t xml:space="preserve"> </w:t>
      </w:r>
      <w:r w:rsidRPr="006D1BA9">
        <w:rPr>
          <w:rFonts w:ascii="Arial" w:hAnsi="Arial" w:cs="Arial"/>
          <w:iCs/>
          <w:color w:val="000000"/>
        </w:rPr>
        <w:t xml:space="preserve">Test-retest reliability increased for all tasks, when calculating scores based on the </w:t>
      </w:r>
      <w:r w:rsidR="00CD12AE">
        <w:rPr>
          <w:rFonts w:ascii="Arial" w:hAnsi="Arial" w:cs="Arial"/>
          <w:iCs/>
          <w:color w:val="000000"/>
        </w:rPr>
        <w:t xml:space="preserve">joint </w:t>
      </w:r>
      <w:ins w:id="88" w:author="Hilmar Zech" w:date="2022-03-24T12:51:00Z">
        <w:r w:rsidR="00B57B84">
          <w:rPr>
            <w:rFonts w:ascii="Arial" w:hAnsi="Arial" w:cs="Arial"/>
            <w:iCs/>
            <w:color w:val="000000"/>
          </w:rPr>
          <w:t xml:space="preserve">compared to the separate </w:t>
        </w:r>
      </w:ins>
      <w:r w:rsidR="00CD12AE">
        <w:rPr>
          <w:rFonts w:ascii="Arial" w:hAnsi="Arial" w:cs="Arial"/>
          <w:iCs/>
          <w:color w:val="000000"/>
        </w:rPr>
        <w:t xml:space="preserve">modeling </w:t>
      </w:r>
      <w:r w:rsidRPr="006D1BA9">
        <w:rPr>
          <w:rFonts w:ascii="Arial" w:hAnsi="Arial" w:cs="Arial"/>
          <w:iCs/>
          <w:color w:val="000000"/>
        </w:rPr>
        <w:t xml:space="preserve">approach </w:t>
      </w:r>
      <w:del w:id="89" w:author="Hilmar Zech" w:date="2022-03-24T12:51:00Z">
        <w:r w:rsidRPr="006D1BA9" w:rsidDel="00B57B84">
          <w:rPr>
            <w:rFonts w:ascii="Arial" w:hAnsi="Arial" w:cs="Arial"/>
            <w:iCs/>
            <w:color w:val="000000"/>
          </w:rPr>
          <w:delText xml:space="preserve">using hierarchical mixed models compared to the aggregation (two-stage summary) approach </w:delText>
        </w:r>
      </w:del>
      <w:r w:rsidRPr="006D1BA9">
        <w:rPr>
          <w:rFonts w:ascii="Arial" w:hAnsi="Arial" w:cs="Arial"/>
          <w:iCs/>
          <w:color w:val="000000"/>
        </w:rPr>
        <w:t xml:space="preserve">(see Table </w:t>
      </w:r>
      <w:r w:rsidR="009103E7" w:rsidRPr="006D1BA9">
        <w:rPr>
          <w:rFonts w:ascii="Arial" w:hAnsi="Arial" w:cs="Arial"/>
          <w:iCs/>
          <w:color w:val="000000"/>
        </w:rPr>
        <w:t>1</w:t>
      </w:r>
      <w:r w:rsidRPr="006D1BA9">
        <w:rPr>
          <w:rFonts w:ascii="Arial" w:hAnsi="Arial" w:cs="Arial"/>
          <w:iCs/>
          <w:color w:val="000000"/>
        </w:rPr>
        <w:t xml:space="preserve"> and Figure </w:t>
      </w:r>
      <w:ins w:id="90" w:author="Hilmar Zech" w:date="2022-03-24T18:35:00Z">
        <w:r w:rsidR="00721063">
          <w:rPr>
            <w:rFonts w:ascii="Arial" w:hAnsi="Arial" w:cs="Arial"/>
            <w:iCs/>
            <w:color w:val="000000"/>
          </w:rPr>
          <w:t>2</w:t>
        </w:r>
      </w:ins>
      <w:del w:id="91" w:author="Hilmar Zech" w:date="2022-03-24T18:35:00Z">
        <w:r w:rsidR="009103E7" w:rsidRPr="006D1BA9" w:rsidDel="00721063">
          <w:rPr>
            <w:rFonts w:ascii="Arial" w:hAnsi="Arial" w:cs="Arial"/>
            <w:iCs/>
            <w:color w:val="000000"/>
          </w:rPr>
          <w:delText>1</w:delText>
        </w:r>
      </w:del>
      <w:r w:rsidRPr="006D1BA9">
        <w:rPr>
          <w:rFonts w:ascii="Arial" w:hAnsi="Arial" w:cs="Arial"/>
          <w:iCs/>
          <w:color w:val="000000"/>
        </w:rPr>
        <w:t xml:space="preserve">). </w:t>
      </w:r>
      <w:r w:rsidR="006F534B" w:rsidRPr="006D1BA9">
        <w:rPr>
          <w:rFonts w:ascii="Arial" w:hAnsi="Arial" w:cs="Arial"/>
          <w:iCs/>
          <w:color w:val="000000"/>
        </w:rPr>
        <w:t xml:space="preserve">The </w:t>
      </w:r>
      <w:r w:rsidR="006F534B">
        <w:rPr>
          <w:rFonts w:ascii="Arial" w:hAnsi="Arial" w:cs="Arial"/>
          <w:iCs/>
          <w:color w:val="000000"/>
        </w:rPr>
        <w:t>inhibition task</w:t>
      </w:r>
      <w:r w:rsidR="006F534B" w:rsidRPr="006D1BA9">
        <w:rPr>
          <w:rFonts w:ascii="Arial" w:hAnsi="Arial" w:cs="Arial"/>
          <w:iCs/>
          <w:color w:val="000000"/>
        </w:rPr>
        <w:t xml:space="preserve"> had moderate reliability when scores were calculated based on </w:t>
      </w:r>
      <w:del w:id="92" w:author="Hilmar Zech" w:date="2022-03-24T18:17:00Z">
        <w:r w:rsidR="006F534B" w:rsidRPr="006D1BA9" w:rsidDel="00EB2AC9">
          <w:rPr>
            <w:rFonts w:ascii="Arial" w:hAnsi="Arial" w:cs="Arial"/>
            <w:iCs/>
            <w:color w:val="000000"/>
          </w:rPr>
          <w:delText xml:space="preserve">aggregation </w:delText>
        </w:r>
      </w:del>
      <w:ins w:id="93" w:author="Hilmar Zech" w:date="2022-03-24T18:17:00Z">
        <w:r w:rsidR="00EB2AC9">
          <w:rPr>
            <w:rFonts w:ascii="Arial" w:hAnsi="Arial" w:cs="Arial"/>
            <w:iCs/>
            <w:color w:val="000000"/>
          </w:rPr>
          <w:t>separate modeling</w:t>
        </w:r>
        <w:r w:rsidR="00EB2AC9" w:rsidRPr="006D1BA9">
          <w:rPr>
            <w:rFonts w:ascii="Arial" w:hAnsi="Arial" w:cs="Arial"/>
            <w:iCs/>
            <w:color w:val="000000"/>
          </w:rPr>
          <w:t xml:space="preserve"> </w:t>
        </w:r>
      </w:ins>
      <w:r w:rsidR="006F534B" w:rsidRPr="006D1BA9">
        <w:rPr>
          <w:rFonts w:ascii="Arial" w:hAnsi="Arial" w:cs="Arial"/>
          <w:iCs/>
          <w:color w:val="000000"/>
        </w:rPr>
        <w:t>(ICC1 = .52</w:t>
      </w:r>
      <w:r w:rsidR="00E16FA7">
        <w:rPr>
          <w:rFonts w:ascii="Arial" w:hAnsi="Arial" w:cs="Arial"/>
          <w:iCs/>
          <w:color w:val="000000"/>
        </w:rPr>
        <w:t>)</w:t>
      </w:r>
      <w:r w:rsidR="006F534B" w:rsidRPr="006D1BA9">
        <w:rPr>
          <w:rFonts w:ascii="Arial" w:hAnsi="Arial" w:cs="Arial"/>
          <w:iCs/>
          <w:color w:val="000000"/>
        </w:rPr>
        <w:t xml:space="preserve">, but good reliability when scores were calculated based on </w:t>
      </w:r>
      <w:commentRangeStart w:id="94"/>
      <w:del w:id="95" w:author="Hilmar Zech" w:date="2022-03-24T18:17:00Z">
        <w:r w:rsidR="006F534B" w:rsidRPr="006D1BA9" w:rsidDel="00EB2AC9">
          <w:rPr>
            <w:rFonts w:ascii="Arial" w:hAnsi="Arial" w:cs="Arial"/>
            <w:iCs/>
            <w:color w:val="000000"/>
          </w:rPr>
          <w:delText>mixed models</w:delText>
        </w:r>
      </w:del>
      <w:ins w:id="96" w:author="Hilmar Zech" w:date="2022-03-24T18:17:00Z">
        <w:r w:rsidR="00EB2AC9">
          <w:rPr>
            <w:rFonts w:ascii="Arial" w:hAnsi="Arial" w:cs="Arial"/>
            <w:iCs/>
            <w:color w:val="000000"/>
          </w:rPr>
          <w:t>joint modeling</w:t>
        </w:r>
      </w:ins>
      <w:r w:rsidR="006F534B" w:rsidRPr="006D1BA9">
        <w:rPr>
          <w:rFonts w:ascii="Arial" w:hAnsi="Arial" w:cs="Arial"/>
          <w:iCs/>
          <w:color w:val="000000"/>
        </w:rPr>
        <w:t xml:space="preserve"> </w:t>
      </w:r>
      <w:commentRangeEnd w:id="94"/>
      <w:r w:rsidR="006F534B">
        <w:rPr>
          <w:rStyle w:val="CommentReference"/>
          <w:rFonts w:ascii="Times New Roman" w:eastAsia="Times New Roman" w:hAnsi="Times New Roman" w:cs="Times New Roman"/>
        </w:rPr>
        <w:commentReference w:id="94"/>
      </w:r>
      <w:r w:rsidR="006F534B" w:rsidRPr="006D1BA9">
        <w:rPr>
          <w:rFonts w:ascii="Arial" w:hAnsi="Arial" w:cs="Arial"/>
          <w:iCs/>
          <w:color w:val="000000"/>
        </w:rPr>
        <w:t>(ICC1 = .</w:t>
      </w:r>
      <w:del w:id="97" w:author="Hilmar Zech" w:date="2022-03-24T18:19:00Z">
        <w:r w:rsidR="006F534B" w:rsidRPr="006D1BA9" w:rsidDel="00E16FA7">
          <w:rPr>
            <w:rFonts w:ascii="Arial" w:hAnsi="Arial" w:cs="Arial"/>
            <w:iCs/>
            <w:color w:val="000000"/>
          </w:rPr>
          <w:delText>69</w:delText>
        </w:r>
      </w:del>
      <w:ins w:id="98" w:author="Hilmar Zech" w:date="2022-03-24T18:19:00Z">
        <w:r w:rsidR="00E16FA7">
          <w:rPr>
            <w:rFonts w:ascii="Arial" w:hAnsi="Arial" w:cs="Arial"/>
            <w:iCs/>
            <w:color w:val="000000"/>
          </w:rPr>
          <w:t>70</w:t>
        </w:r>
      </w:ins>
      <w:r w:rsidR="006F534B" w:rsidRPr="006D1BA9">
        <w:rPr>
          <w:rFonts w:ascii="Arial" w:hAnsi="Arial" w:cs="Arial"/>
          <w:iCs/>
          <w:color w:val="000000"/>
        </w:rPr>
        <w:t xml:space="preserve">). </w:t>
      </w:r>
    </w:p>
    <w:p w14:paraId="385BA003" w14:textId="461E8CCD" w:rsidR="006F534B" w:rsidRPr="006D1BA9" w:rsidRDefault="006F534B" w:rsidP="006F534B">
      <w:pPr>
        <w:keepNext/>
        <w:pBdr>
          <w:top w:val="nil"/>
          <w:left w:val="nil"/>
          <w:bottom w:val="nil"/>
          <w:right w:val="nil"/>
          <w:between w:val="nil"/>
        </w:pBdr>
        <w:spacing w:before="240" w:after="60"/>
        <w:ind w:firstLine="720"/>
        <w:contextualSpacing/>
        <w:jc w:val="both"/>
        <w:rPr>
          <w:rFonts w:ascii="Arial" w:hAnsi="Arial" w:cs="Arial"/>
          <w:iCs/>
          <w:color w:val="000000"/>
        </w:rPr>
      </w:pPr>
      <w:r w:rsidRPr="006D1BA9">
        <w:rPr>
          <w:rFonts w:ascii="Arial" w:hAnsi="Arial" w:cs="Arial"/>
          <w:iCs/>
          <w:color w:val="000000"/>
        </w:rPr>
        <w:t xml:space="preserve">The </w:t>
      </w:r>
      <w:r>
        <w:rPr>
          <w:rFonts w:ascii="Arial" w:hAnsi="Arial" w:cs="Arial"/>
          <w:iCs/>
          <w:color w:val="000000"/>
        </w:rPr>
        <w:t>working memory task</w:t>
      </w:r>
      <w:r w:rsidRPr="006D1BA9">
        <w:rPr>
          <w:rFonts w:ascii="Arial" w:hAnsi="Arial" w:cs="Arial"/>
          <w:iCs/>
          <w:color w:val="000000"/>
        </w:rPr>
        <w:t xml:space="preserve"> </w:t>
      </w:r>
      <w:r w:rsidRPr="006D1BA9">
        <w:rPr>
          <w:rFonts w:ascii="Arial" w:hAnsi="Arial" w:cs="Arial"/>
          <w:iCs/>
          <w:color w:val="000000"/>
        </w:rPr>
        <w:t xml:space="preserve">had poor reliability in all conditions when scores were calculated based on </w:t>
      </w:r>
      <w:del w:id="99" w:author="Hilmar Zech" w:date="2022-03-24T18:17:00Z">
        <w:r w:rsidRPr="006D1BA9" w:rsidDel="00EB2AC9">
          <w:rPr>
            <w:rFonts w:ascii="Arial" w:hAnsi="Arial" w:cs="Arial"/>
            <w:iCs/>
            <w:color w:val="000000"/>
          </w:rPr>
          <w:delText xml:space="preserve">aggregation </w:delText>
        </w:r>
      </w:del>
      <w:ins w:id="100" w:author="Hilmar Zech" w:date="2022-03-24T18:17:00Z">
        <w:r w:rsidR="00EB2AC9">
          <w:rPr>
            <w:rFonts w:ascii="Arial" w:hAnsi="Arial" w:cs="Arial"/>
            <w:iCs/>
            <w:color w:val="000000"/>
          </w:rPr>
          <w:t>separate modeling</w:t>
        </w:r>
        <w:r w:rsidR="00EB2AC9" w:rsidRPr="006D1BA9">
          <w:rPr>
            <w:rFonts w:ascii="Arial" w:hAnsi="Arial" w:cs="Arial"/>
            <w:iCs/>
            <w:color w:val="000000"/>
          </w:rPr>
          <w:t xml:space="preserve"> </w:t>
        </w:r>
      </w:ins>
      <w:r w:rsidRPr="006D1BA9">
        <w:rPr>
          <w:rFonts w:ascii="Arial" w:hAnsi="Arial" w:cs="Arial"/>
          <w:iCs/>
          <w:color w:val="000000"/>
        </w:rPr>
        <w:t>(ICC1s &lt; .4</w:t>
      </w:r>
      <w:ins w:id="101" w:author="Hilmar Zech" w:date="2022-03-24T18:20:00Z">
        <w:r w:rsidR="00E16FA7">
          <w:rPr>
            <w:rFonts w:ascii="Arial" w:hAnsi="Arial" w:cs="Arial"/>
            <w:iCs/>
            <w:color w:val="000000"/>
          </w:rPr>
          <w:t>3</w:t>
        </w:r>
      </w:ins>
      <w:del w:id="102" w:author="Hilmar Zech" w:date="2022-03-24T18:20:00Z">
        <w:r w:rsidRPr="006D1BA9" w:rsidDel="00E16FA7">
          <w:rPr>
            <w:rFonts w:ascii="Arial" w:hAnsi="Arial" w:cs="Arial"/>
            <w:iCs/>
            <w:color w:val="000000"/>
          </w:rPr>
          <w:delText>6</w:delText>
        </w:r>
      </w:del>
      <w:r w:rsidRPr="006D1BA9">
        <w:rPr>
          <w:rFonts w:ascii="Arial" w:hAnsi="Arial" w:cs="Arial"/>
          <w:iCs/>
          <w:color w:val="000000"/>
        </w:rPr>
        <w:t xml:space="preserve">), but reliability increased to moderate levels when scores were calculated based on </w:t>
      </w:r>
      <w:del w:id="103" w:author="Hilmar Zech" w:date="2022-03-24T18:17:00Z">
        <w:r w:rsidRPr="006D1BA9" w:rsidDel="00EB2AC9">
          <w:rPr>
            <w:rFonts w:ascii="Arial" w:hAnsi="Arial" w:cs="Arial"/>
            <w:iCs/>
            <w:color w:val="000000"/>
          </w:rPr>
          <w:delText>mixed models</w:delText>
        </w:r>
      </w:del>
      <w:ins w:id="104" w:author="Hilmar Zech" w:date="2022-03-24T18:17:00Z">
        <w:r w:rsidR="00EB2AC9">
          <w:rPr>
            <w:rFonts w:ascii="Arial" w:hAnsi="Arial" w:cs="Arial"/>
            <w:iCs/>
            <w:color w:val="000000"/>
          </w:rPr>
          <w:t>joint modeling</w:t>
        </w:r>
      </w:ins>
      <w:r w:rsidRPr="006D1BA9">
        <w:rPr>
          <w:rFonts w:ascii="Arial" w:hAnsi="Arial" w:cs="Arial"/>
          <w:iCs/>
          <w:color w:val="000000"/>
        </w:rPr>
        <w:t xml:space="preserve"> (ICC1 ranging from .5</w:t>
      </w:r>
      <w:ins w:id="105" w:author="Hilmar Zech" w:date="2022-03-24T18:20:00Z">
        <w:r w:rsidR="00D42B93">
          <w:rPr>
            <w:rFonts w:ascii="Arial" w:hAnsi="Arial" w:cs="Arial"/>
            <w:iCs/>
            <w:color w:val="000000"/>
          </w:rPr>
          <w:t>1</w:t>
        </w:r>
      </w:ins>
      <w:del w:id="106" w:author="Hilmar Zech" w:date="2022-03-24T18:20:00Z">
        <w:r w:rsidRPr="006D1BA9" w:rsidDel="00D42B93">
          <w:rPr>
            <w:rFonts w:ascii="Arial" w:hAnsi="Arial" w:cs="Arial"/>
            <w:iCs/>
            <w:color w:val="000000"/>
          </w:rPr>
          <w:delText>0</w:delText>
        </w:r>
      </w:del>
      <w:r w:rsidRPr="006D1BA9">
        <w:rPr>
          <w:rFonts w:ascii="Arial" w:hAnsi="Arial" w:cs="Arial"/>
          <w:iCs/>
          <w:color w:val="000000"/>
        </w:rPr>
        <w:t xml:space="preserve"> to .</w:t>
      </w:r>
      <w:del w:id="107" w:author="Hilmar Zech" w:date="2022-03-24T18:20:00Z">
        <w:r w:rsidRPr="006D1BA9" w:rsidDel="00D42B93">
          <w:rPr>
            <w:rFonts w:ascii="Arial" w:hAnsi="Arial" w:cs="Arial"/>
            <w:iCs/>
            <w:color w:val="000000"/>
          </w:rPr>
          <w:delText>59</w:delText>
        </w:r>
      </w:del>
      <w:ins w:id="108" w:author="Hilmar Zech" w:date="2022-03-24T18:20:00Z">
        <w:r w:rsidR="00D42B93">
          <w:rPr>
            <w:rFonts w:ascii="Arial" w:hAnsi="Arial" w:cs="Arial"/>
            <w:iCs/>
            <w:color w:val="000000"/>
          </w:rPr>
          <w:t>61</w:t>
        </w:r>
      </w:ins>
      <w:r w:rsidRPr="006D1BA9">
        <w:rPr>
          <w:rFonts w:ascii="Arial" w:hAnsi="Arial" w:cs="Arial"/>
          <w:iCs/>
          <w:color w:val="000000"/>
        </w:rPr>
        <w:t xml:space="preserve">). </w:t>
      </w:r>
    </w:p>
    <w:p w14:paraId="2E1677A5" w14:textId="584E6FF0" w:rsidR="006F534B" w:rsidRPr="006D1BA9" w:rsidDel="00CD12AE" w:rsidRDefault="006F534B" w:rsidP="00D42B93">
      <w:pPr>
        <w:keepNext/>
        <w:pBdr>
          <w:top w:val="nil"/>
          <w:left w:val="nil"/>
          <w:bottom w:val="nil"/>
          <w:right w:val="nil"/>
          <w:between w:val="nil"/>
        </w:pBdr>
        <w:spacing w:before="240" w:after="60"/>
        <w:ind w:firstLine="720"/>
        <w:contextualSpacing/>
        <w:jc w:val="both"/>
        <w:rPr>
          <w:del w:id="109" w:author="Microsoft Office User" w:date="2022-03-23T17:56:00Z"/>
          <w:rFonts w:ascii="Arial" w:hAnsi="Arial" w:cs="Arial"/>
          <w:iCs/>
          <w:color w:val="000000"/>
        </w:rPr>
      </w:pPr>
      <w:r w:rsidRPr="006D1BA9">
        <w:rPr>
          <w:rFonts w:ascii="Arial" w:hAnsi="Arial" w:cs="Arial"/>
          <w:iCs/>
          <w:color w:val="000000"/>
        </w:rPr>
        <w:t xml:space="preserve">The </w:t>
      </w:r>
      <w:r>
        <w:rPr>
          <w:rFonts w:ascii="Arial" w:hAnsi="Arial" w:cs="Arial"/>
          <w:iCs/>
          <w:color w:val="000000"/>
        </w:rPr>
        <w:t>risk taking task</w:t>
      </w:r>
      <w:r w:rsidRPr="006D1BA9">
        <w:rPr>
          <w:rFonts w:ascii="Arial" w:hAnsi="Arial" w:cs="Arial"/>
          <w:iCs/>
          <w:color w:val="000000"/>
        </w:rPr>
        <w:t xml:space="preserve"> had moderate reliability in all conditions when scores were calculated based on </w:t>
      </w:r>
      <w:del w:id="110" w:author="Hilmar Zech" w:date="2022-03-24T18:17:00Z">
        <w:r w:rsidRPr="006D1BA9" w:rsidDel="00EB2AC9">
          <w:rPr>
            <w:rFonts w:ascii="Arial" w:hAnsi="Arial" w:cs="Arial"/>
            <w:iCs/>
            <w:color w:val="000000"/>
          </w:rPr>
          <w:delText xml:space="preserve">aggregation </w:delText>
        </w:r>
      </w:del>
      <w:ins w:id="111" w:author="Hilmar Zech" w:date="2022-03-24T18:17:00Z">
        <w:r w:rsidR="00EB2AC9">
          <w:rPr>
            <w:rFonts w:ascii="Arial" w:hAnsi="Arial" w:cs="Arial"/>
            <w:iCs/>
            <w:color w:val="000000"/>
          </w:rPr>
          <w:t>separate modeling</w:t>
        </w:r>
        <w:r w:rsidR="00EB2AC9" w:rsidRPr="006D1BA9">
          <w:rPr>
            <w:rFonts w:ascii="Arial" w:hAnsi="Arial" w:cs="Arial"/>
            <w:iCs/>
            <w:color w:val="000000"/>
          </w:rPr>
          <w:t xml:space="preserve"> </w:t>
        </w:r>
      </w:ins>
      <w:r w:rsidRPr="006D1BA9">
        <w:rPr>
          <w:rFonts w:ascii="Arial" w:hAnsi="Arial" w:cs="Arial"/>
          <w:iCs/>
          <w:color w:val="000000"/>
        </w:rPr>
        <w:t>(ICC1s ranging from .</w:t>
      </w:r>
      <w:del w:id="112" w:author="Hilmar Zech" w:date="2022-03-24T18:20:00Z">
        <w:r w:rsidRPr="006D1BA9" w:rsidDel="00D42B93">
          <w:rPr>
            <w:rFonts w:ascii="Arial" w:hAnsi="Arial" w:cs="Arial"/>
            <w:iCs/>
            <w:color w:val="000000"/>
          </w:rPr>
          <w:delText xml:space="preserve">54 </w:delText>
        </w:r>
      </w:del>
      <w:ins w:id="113" w:author="Hilmar Zech" w:date="2022-03-24T18:20:00Z">
        <w:r w:rsidR="00D42B93">
          <w:rPr>
            <w:rFonts w:ascii="Arial" w:hAnsi="Arial" w:cs="Arial"/>
            <w:iCs/>
            <w:color w:val="000000"/>
          </w:rPr>
          <w:t>49</w:t>
        </w:r>
        <w:r w:rsidR="00D42B93" w:rsidRPr="006D1BA9">
          <w:rPr>
            <w:rFonts w:ascii="Arial" w:hAnsi="Arial" w:cs="Arial"/>
            <w:iCs/>
            <w:color w:val="000000"/>
          </w:rPr>
          <w:t xml:space="preserve"> </w:t>
        </w:r>
      </w:ins>
      <w:r w:rsidRPr="006D1BA9">
        <w:rPr>
          <w:rFonts w:ascii="Arial" w:hAnsi="Arial" w:cs="Arial"/>
          <w:iCs/>
          <w:color w:val="000000"/>
        </w:rPr>
        <w:t>to .</w:t>
      </w:r>
      <w:del w:id="114" w:author="Hilmar Zech" w:date="2022-03-24T18:21:00Z">
        <w:r w:rsidRPr="006D1BA9" w:rsidDel="00D42B93">
          <w:rPr>
            <w:rFonts w:ascii="Arial" w:hAnsi="Arial" w:cs="Arial"/>
            <w:iCs/>
            <w:color w:val="000000"/>
          </w:rPr>
          <w:delText>64</w:delText>
        </w:r>
      </w:del>
      <w:ins w:id="115" w:author="Hilmar Zech" w:date="2022-03-24T18:21:00Z">
        <w:r w:rsidR="00D42B93">
          <w:rPr>
            <w:rFonts w:ascii="Arial" w:hAnsi="Arial" w:cs="Arial"/>
            <w:iCs/>
            <w:color w:val="000000"/>
          </w:rPr>
          <w:t>65</w:t>
        </w:r>
      </w:ins>
      <w:r w:rsidRPr="006D1BA9">
        <w:rPr>
          <w:rFonts w:ascii="Arial" w:hAnsi="Arial" w:cs="Arial"/>
          <w:iCs/>
          <w:color w:val="000000"/>
        </w:rPr>
        <w:t xml:space="preserve">). Reliability increased to moderate to good reliability when scores were calculated based on </w:t>
      </w:r>
      <w:del w:id="116" w:author="Hilmar Zech" w:date="2022-03-24T18:18:00Z">
        <w:r w:rsidRPr="006D1BA9" w:rsidDel="00EB2AC9">
          <w:rPr>
            <w:rFonts w:ascii="Arial" w:hAnsi="Arial" w:cs="Arial"/>
            <w:iCs/>
            <w:color w:val="000000"/>
          </w:rPr>
          <w:delText xml:space="preserve">mixed </w:delText>
        </w:r>
      </w:del>
      <w:ins w:id="117" w:author="Hilmar Zech" w:date="2022-03-24T18:18:00Z">
        <w:r w:rsidR="00EB2AC9">
          <w:rPr>
            <w:rFonts w:ascii="Arial" w:hAnsi="Arial" w:cs="Arial"/>
            <w:iCs/>
            <w:color w:val="000000"/>
          </w:rPr>
          <w:t>joint</w:t>
        </w:r>
        <w:r w:rsidR="00EB2AC9" w:rsidRPr="006D1BA9">
          <w:rPr>
            <w:rFonts w:ascii="Arial" w:hAnsi="Arial" w:cs="Arial"/>
            <w:iCs/>
            <w:color w:val="000000"/>
          </w:rPr>
          <w:t xml:space="preserve"> </w:t>
        </w:r>
      </w:ins>
      <w:del w:id="118" w:author="Hilmar Zech" w:date="2022-03-24T18:18:00Z">
        <w:r w:rsidRPr="006D1BA9" w:rsidDel="00EB2AC9">
          <w:rPr>
            <w:rFonts w:ascii="Arial" w:hAnsi="Arial" w:cs="Arial"/>
            <w:iCs/>
            <w:color w:val="000000"/>
          </w:rPr>
          <w:delText xml:space="preserve">models </w:delText>
        </w:r>
      </w:del>
      <w:ins w:id="119" w:author="Hilmar Zech" w:date="2022-03-24T18:18:00Z">
        <w:r w:rsidR="00EB2AC9">
          <w:rPr>
            <w:rFonts w:ascii="Arial" w:hAnsi="Arial" w:cs="Arial"/>
            <w:iCs/>
            <w:color w:val="000000"/>
          </w:rPr>
          <w:t>modeling</w:t>
        </w:r>
        <w:r w:rsidR="00EB2AC9" w:rsidRPr="006D1BA9">
          <w:rPr>
            <w:rFonts w:ascii="Arial" w:hAnsi="Arial" w:cs="Arial"/>
            <w:iCs/>
            <w:color w:val="000000"/>
          </w:rPr>
          <w:t xml:space="preserve"> </w:t>
        </w:r>
      </w:ins>
      <w:r w:rsidRPr="006D1BA9">
        <w:rPr>
          <w:rFonts w:ascii="Arial" w:hAnsi="Arial" w:cs="Arial"/>
          <w:iCs/>
          <w:color w:val="000000"/>
        </w:rPr>
        <w:t>(ICC1s ranging from .</w:t>
      </w:r>
      <w:del w:id="120" w:author="Hilmar Zech" w:date="2022-03-24T18:21:00Z">
        <w:r w:rsidRPr="006D1BA9" w:rsidDel="00657AE1">
          <w:rPr>
            <w:rFonts w:ascii="Arial" w:hAnsi="Arial" w:cs="Arial"/>
            <w:iCs/>
            <w:color w:val="000000"/>
          </w:rPr>
          <w:delText xml:space="preserve">73 </w:delText>
        </w:r>
      </w:del>
      <w:ins w:id="121" w:author="Hilmar Zech" w:date="2022-03-24T18:21:00Z">
        <w:r w:rsidR="00657AE1">
          <w:rPr>
            <w:rFonts w:ascii="Arial" w:hAnsi="Arial" w:cs="Arial"/>
            <w:iCs/>
            <w:color w:val="000000"/>
          </w:rPr>
          <w:t>70</w:t>
        </w:r>
        <w:r w:rsidR="00657AE1" w:rsidRPr="006D1BA9">
          <w:rPr>
            <w:rFonts w:ascii="Arial" w:hAnsi="Arial" w:cs="Arial"/>
            <w:iCs/>
            <w:color w:val="000000"/>
          </w:rPr>
          <w:t xml:space="preserve"> </w:t>
        </w:r>
      </w:ins>
      <w:r w:rsidRPr="006D1BA9">
        <w:rPr>
          <w:rFonts w:ascii="Arial" w:hAnsi="Arial" w:cs="Arial"/>
          <w:iCs/>
          <w:color w:val="000000"/>
        </w:rPr>
        <w:t>to .</w:t>
      </w:r>
      <w:del w:id="122" w:author="Hilmar Zech" w:date="2022-03-24T18:21:00Z">
        <w:r w:rsidRPr="006D1BA9" w:rsidDel="00657AE1">
          <w:rPr>
            <w:rFonts w:ascii="Arial" w:hAnsi="Arial" w:cs="Arial"/>
            <w:iCs/>
            <w:color w:val="000000"/>
          </w:rPr>
          <w:delText>76</w:delText>
        </w:r>
      </w:del>
      <w:ins w:id="123" w:author="Hilmar Zech" w:date="2022-03-24T18:21:00Z">
        <w:r w:rsidR="00657AE1">
          <w:rPr>
            <w:rFonts w:ascii="Arial" w:hAnsi="Arial" w:cs="Arial"/>
            <w:iCs/>
            <w:color w:val="000000"/>
          </w:rPr>
          <w:t>79</w:t>
        </w:r>
      </w:ins>
      <w:r w:rsidRPr="006D1BA9">
        <w:rPr>
          <w:rFonts w:ascii="Arial" w:hAnsi="Arial" w:cs="Arial"/>
          <w:iCs/>
          <w:color w:val="000000"/>
        </w:rPr>
        <w:t xml:space="preserve">). </w:t>
      </w:r>
    </w:p>
    <w:p w14:paraId="2EF8C5A4" w14:textId="1B2BC5AE" w:rsidR="006F534B" w:rsidRPr="006D1BA9" w:rsidRDefault="006F534B" w:rsidP="00EB2AC9">
      <w:pPr>
        <w:keepNext/>
        <w:pBdr>
          <w:top w:val="nil"/>
          <w:left w:val="nil"/>
          <w:bottom w:val="nil"/>
          <w:right w:val="nil"/>
          <w:between w:val="nil"/>
        </w:pBdr>
        <w:spacing w:before="240" w:after="60"/>
        <w:ind w:firstLine="720"/>
        <w:contextualSpacing/>
        <w:jc w:val="both"/>
        <w:rPr>
          <w:rFonts w:ascii="Arial" w:hAnsi="Arial" w:cs="Arial"/>
          <w:iCs/>
          <w:color w:val="000000"/>
        </w:rPr>
      </w:pPr>
      <w:r w:rsidRPr="006D1BA9">
        <w:rPr>
          <w:rFonts w:ascii="Arial" w:hAnsi="Arial" w:cs="Arial"/>
          <w:iCs/>
          <w:color w:val="000000"/>
        </w:rPr>
        <w:t xml:space="preserve">Finally, the </w:t>
      </w:r>
      <w:r>
        <w:rPr>
          <w:rFonts w:ascii="Arial" w:hAnsi="Arial" w:cs="Arial"/>
          <w:iCs/>
          <w:color w:val="000000"/>
        </w:rPr>
        <w:t>information sampling task</w:t>
      </w:r>
      <w:r w:rsidRPr="006D1BA9">
        <w:rPr>
          <w:rFonts w:ascii="Arial" w:hAnsi="Arial" w:cs="Arial"/>
          <w:iCs/>
          <w:color w:val="000000"/>
        </w:rPr>
        <w:t xml:space="preserve"> </w:t>
      </w:r>
      <w:r w:rsidRPr="006D1BA9">
        <w:rPr>
          <w:rFonts w:ascii="Arial" w:hAnsi="Arial" w:cs="Arial"/>
          <w:iCs/>
          <w:color w:val="000000"/>
        </w:rPr>
        <w:t xml:space="preserve">had good reliability when scores were calculated based on </w:t>
      </w:r>
      <w:del w:id="124" w:author="Hilmar Zech" w:date="2022-03-24T18:18:00Z">
        <w:r w:rsidRPr="006D1BA9" w:rsidDel="00EB2AC9">
          <w:rPr>
            <w:rFonts w:ascii="Arial" w:hAnsi="Arial" w:cs="Arial"/>
            <w:iCs/>
            <w:color w:val="000000"/>
          </w:rPr>
          <w:delText xml:space="preserve">aggregation </w:delText>
        </w:r>
      </w:del>
      <w:ins w:id="125" w:author="Hilmar Zech" w:date="2022-03-24T18:18:00Z">
        <w:r w:rsidR="00EB2AC9">
          <w:rPr>
            <w:rFonts w:ascii="Arial" w:hAnsi="Arial" w:cs="Arial"/>
            <w:iCs/>
            <w:color w:val="000000"/>
          </w:rPr>
          <w:t>separate modeling</w:t>
        </w:r>
        <w:r w:rsidR="00EB2AC9" w:rsidRPr="006D1BA9">
          <w:rPr>
            <w:rFonts w:ascii="Arial" w:hAnsi="Arial" w:cs="Arial"/>
            <w:iCs/>
            <w:color w:val="000000"/>
          </w:rPr>
          <w:t xml:space="preserve"> </w:t>
        </w:r>
      </w:ins>
      <w:r w:rsidRPr="006D1BA9">
        <w:rPr>
          <w:rFonts w:ascii="Arial" w:hAnsi="Arial" w:cs="Arial"/>
          <w:iCs/>
          <w:color w:val="000000"/>
        </w:rPr>
        <w:t>(ICC1 = .</w:t>
      </w:r>
      <w:del w:id="126" w:author="Hilmar Zech" w:date="2022-03-24T18:21:00Z">
        <w:r w:rsidRPr="006D1BA9" w:rsidDel="00657AE1">
          <w:rPr>
            <w:rFonts w:ascii="Arial" w:hAnsi="Arial" w:cs="Arial"/>
            <w:iCs/>
            <w:color w:val="000000"/>
          </w:rPr>
          <w:delText>80</w:delText>
        </w:r>
      </w:del>
      <w:ins w:id="127" w:author="Hilmar Zech" w:date="2022-03-24T18:21:00Z">
        <w:r w:rsidR="00657AE1">
          <w:rPr>
            <w:rFonts w:ascii="Arial" w:hAnsi="Arial" w:cs="Arial"/>
            <w:iCs/>
            <w:color w:val="000000"/>
          </w:rPr>
          <w:t>78</w:t>
        </w:r>
      </w:ins>
      <w:r w:rsidRPr="006D1BA9">
        <w:rPr>
          <w:rFonts w:ascii="Arial" w:hAnsi="Arial" w:cs="Arial"/>
          <w:iCs/>
          <w:color w:val="000000"/>
        </w:rPr>
        <w:t xml:space="preserve">), which further </w:t>
      </w:r>
      <w:r w:rsidRPr="006D1BA9">
        <w:rPr>
          <w:rFonts w:ascii="Arial" w:hAnsi="Arial" w:cs="Arial"/>
          <w:iCs/>
          <w:color w:val="000000"/>
        </w:rPr>
        <w:lastRenderedPageBreak/>
        <w:t xml:space="preserve">improved when scores were calculated based on </w:t>
      </w:r>
      <w:del w:id="128" w:author="Hilmar Zech" w:date="2022-03-24T18:18:00Z">
        <w:r w:rsidRPr="006D1BA9" w:rsidDel="00EB2AC9">
          <w:rPr>
            <w:rFonts w:ascii="Arial" w:hAnsi="Arial" w:cs="Arial"/>
            <w:iCs/>
            <w:color w:val="000000"/>
          </w:rPr>
          <w:delText xml:space="preserve">mixed </w:delText>
        </w:r>
      </w:del>
      <w:ins w:id="129" w:author="Hilmar Zech" w:date="2022-03-24T18:18:00Z">
        <w:r w:rsidR="00EB2AC9">
          <w:rPr>
            <w:rFonts w:ascii="Arial" w:hAnsi="Arial" w:cs="Arial"/>
            <w:iCs/>
            <w:color w:val="000000"/>
          </w:rPr>
          <w:t>joint</w:t>
        </w:r>
        <w:r w:rsidR="00EB2AC9" w:rsidRPr="006D1BA9">
          <w:rPr>
            <w:rFonts w:ascii="Arial" w:hAnsi="Arial" w:cs="Arial"/>
            <w:iCs/>
            <w:color w:val="000000"/>
          </w:rPr>
          <w:t xml:space="preserve"> </w:t>
        </w:r>
      </w:ins>
      <w:del w:id="130" w:author="Hilmar Zech" w:date="2022-03-24T18:18:00Z">
        <w:r w:rsidRPr="006D1BA9" w:rsidDel="00EB2AC9">
          <w:rPr>
            <w:rFonts w:ascii="Arial" w:hAnsi="Arial" w:cs="Arial"/>
            <w:iCs/>
            <w:color w:val="000000"/>
          </w:rPr>
          <w:delText xml:space="preserve">models </w:delText>
        </w:r>
      </w:del>
      <w:ins w:id="131" w:author="Hilmar Zech" w:date="2022-03-24T18:18:00Z">
        <w:r w:rsidR="00EB2AC9">
          <w:rPr>
            <w:rFonts w:ascii="Arial" w:hAnsi="Arial" w:cs="Arial"/>
            <w:iCs/>
            <w:color w:val="000000"/>
          </w:rPr>
          <w:t>modeling</w:t>
        </w:r>
        <w:r w:rsidR="00EB2AC9" w:rsidRPr="006D1BA9">
          <w:rPr>
            <w:rFonts w:ascii="Arial" w:hAnsi="Arial" w:cs="Arial"/>
            <w:iCs/>
            <w:color w:val="000000"/>
          </w:rPr>
          <w:t xml:space="preserve"> </w:t>
        </w:r>
      </w:ins>
      <w:r w:rsidRPr="006D1BA9">
        <w:rPr>
          <w:rFonts w:ascii="Arial" w:hAnsi="Arial" w:cs="Arial"/>
          <w:iCs/>
          <w:color w:val="000000"/>
        </w:rPr>
        <w:t>(ICC1 = .</w:t>
      </w:r>
      <w:del w:id="132" w:author="Hilmar Zech" w:date="2022-03-24T18:21:00Z">
        <w:r w:rsidRPr="006D1BA9" w:rsidDel="00657AE1">
          <w:rPr>
            <w:rFonts w:ascii="Arial" w:hAnsi="Arial" w:cs="Arial"/>
            <w:iCs/>
            <w:color w:val="000000"/>
          </w:rPr>
          <w:delText>93</w:delText>
        </w:r>
      </w:del>
      <w:ins w:id="133" w:author="Hilmar Zech" w:date="2022-03-24T18:21:00Z">
        <w:r w:rsidR="00657AE1">
          <w:rPr>
            <w:rFonts w:ascii="Arial" w:hAnsi="Arial" w:cs="Arial"/>
            <w:iCs/>
            <w:color w:val="000000"/>
          </w:rPr>
          <w:t>91</w:t>
        </w:r>
      </w:ins>
      <w:r w:rsidRPr="006D1BA9">
        <w:rPr>
          <w:rFonts w:ascii="Arial" w:hAnsi="Arial" w:cs="Arial"/>
          <w:iCs/>
          <w:color w:val="000000"/>
        </w:rPr>
        <w:t xml:space="preserve">). </w:t>
      </w:r>
    </w:p>
    <w:p w14:paraId="491D2AD5" w14:textId="18C2F01C" w:rsidR="002A7885" w:rsidDel="00B57B84" w:rsidRDefault="002A7885" w:rsidP="006D1BA9">
      <w:pPr>
        <w:keepNext/>
        <w:pBdr>
          <w:top w:val="nil"/>
          <w:left w:val="nil"/>
          <w:bottom w:val="nil"/>
          <w:right w:val="nil"/>
          <w:between w:val="nil"/>
        </w:pBdr>
        <w:spacing w:before="240" w:after="60"/>
        <w:ind w:firstLine="720"/>
        <w:contextualSpacing/>
        <w:jc w:val="both"/>
        <w:rPr>
          <w:del w:id="134" w:author="Microsoft Office User" w:date="2022-03-23T17:56:00Z"/>
          <w:rFonts w:ascii="Arial" w:hAnsi="Arial" w:cs="Arial"/>
          <w:iCs/>
          <w:color w:val="000000"/>
        </w:rPr>
      </w:pPr>
    </w:p>
    <w:p w14:paraId="2D50F0E3" w14:textId="77777777" w:rsidR="00B57B84" w:rsidRDefault="00B57B84" w:rsidP="006D1BA9">
      <w:pPr>
        <w:keepNext/>
        <w:pBdr>
          <w:top w:val="nil"/>
          <w:left w:val="nil"/>
          <w:bottom w:val="nil"/>
          <w:right w:val="nil"/>
          <w:between w:val="nil"/>
        </w:pBdr>
        <w:spacing w:before="240" w:after="60"/>
        <w:ind w:firstLine="720"/>
        <w:contextualSpacing/>
        <w:jc w:val="both"/>
        <w:rPr>
          <w:ins w:id="135" w:author="Hilmar Zech" w:date="2022-03-24T12:52:00Z"/>
          <w:rFonts w:ascii="Arial" w:hAnsi="Arial" w:cs="Arial"/>
          <w:iCs/>
          <w:color w:val="000000"/>
        </w:rPr>
      </w:pPr>
    </w:p>
    <w:p w14:paraId="51158FBC" w14:textId="77777777" w:rsidR="00B57B84" w:rsidRPr="001D54FA" w:rsidRDefault="00B57B84" w:rsidP="006F06AA">
      <w:pPr>
        <w:keepNext/>
        <w:keepLines/>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 xml:space="preserve">Table 1. </w:t>
      </w:r>
      <w:r w:rsidRPr="001D54FA">
        <w:rPr>
          <w:rFonts w:ascii="Arial" w:hAnsi="Arial" w:cs="Arial"/>
          <w:color w:val="000000"/>
          <w:sz w:val="20"/>
          <w:szCs w:val="20"/>
        </w:rPr>
        <w:t xml:space="preserve">Test-retest reliabilities (ICCs) for the different task measures and analysis approaches.  Note that for the prediction method, only ICC1s could be calculated. </w:t>
      </w:r>
    </w:p>
    <w:p w14:paraId="43380739" w14:textId="77777777" w:rsidR="00B57B84" w:rsidRPr="001D54FA" w:rsidRDefault="00B57B84" w:rsidP="006F06AA">
      <w:pPr>
        <w:keepNext/>
        <w:keepLines/>
        <w:pBdr>
          <w:top w:val="nil"/>
          <w:left w:val="nil"/>
          <w:bottom w:val="nil"/>
          <w:right w:val="nil"/>
          <w:between w:val="nil"/>
        </w:pBdr>
        <w:spacing w:before="240" w:after="60"/>
        <w:contextualSpacing/>
        <w:rPr>
          <w:rFonts w:ascii="Arial" w:hAnsi="Arial" w:cs="Arial"/>
          <w:b/>
          <w:color w:val="000000"/>
          <w:sz w:val="20"/>
          <w:szCs w:val="20"/>
        </w:rPr>
      </w:pPr>
    </w:p>
    <w:p w14:paraId="5779ED13" w14:textId="77777777" w:rsidR="00B57B84" w:rsidRPr="00F649EE" w:rsidRDefault="00B57B84" w:rsidP="006F06AA">
      <w:pPr>
        <w:keepNext/>
        <w:keepLines/>
        <w:pBdr>
          <w:top w:val="nil"/>
          <w:left w:val="nil"/>
          <w:bottom w:val="nil"/>
          <w:right w:val="nil"/>
          <w:between w:val="nil"/>
        </w:pBdr>
        <w:contextualSpacing/>
        <w:rPr>
          <w:rFonts w:ascii="Arial" w:hAnsi="Arial" w:cs="Arial"/>
          <w:color w:val="000000"/>
          <w:sz w:val="20"/>
          <w:szCs w:val="20"/>
        </w:rPr>
      </w:pPr>
    </w:p>
    <w:tbl>
      <w:tblPr>
        <w:tblStyle w:val="TableGrid"/>
        <w:tblW w:w="8789" w:type="dxa"/>
        <w:tblBorders>
          <w:insideH w:val="none" w:sz="0" w:space="0" w:color="auto"/>
          <w:insideV w:val="none" w:sz="0" w:space="0" w:color="auto"/>
        </w:tblBorders>
        <w:tblLayout w:type="fixed"/>
        <w:tblLook w:val="04A0" w:firstRow="1" w:lastRow="0" w:firstColumn="1" w:lastColumn="0" w:noHBand="0" w:noVBand="1"/>
      </w:tblPr>
      <w:tblGrid>
        <w:gridCol w:w="2694"/>
        <w:gridCol w:w="2126"/>
        <w:gridCol w:w="2126"/>
        <w:gridCol w:w="1843"/>
      </w:tblGrid>
      <w:tr w:rsidR="00B57B84" w:rsidRPr="00C17AD1" w14:paraId="170670D2" w14:textId="77777777" w:rsidTr="00AB17F4">
        <w:tc>
          <w:tcPr>
            <w:tcW w:w="2694" w:type="dxa"/>
            <w:tcBorders>
              <w:top w:val="single" w:sz="4" w:space="0" w:color="auto"/>
              <w:left w:val="nil"/>
              <w:bottom w:val="single" w:sz="4" w:space="0" w:color="auto"/>
              <w:right w:val="nil"/>
            </w:tcBorders>
          </w:tcPr>
          <w:p w14:paraId="7B88C3CC" w14:textId="77777777" w:rsidR="00B57B84" w:rsidRPr="00C17AD1" w:rsidRDefault="00B57B84" w:rsidP="006F534B">
            <w:pPr>
              <w:keepNext/>
              <w:keepLines/>
              <w:spacing w:before="120" w:after="120"/>
              <w:rPr>
                <w:sz w:val="20"/>
                <w:szCs w:val="20"/>
                <w:lang w:val="en-US" w:eastAsia="de-CH"/>
              </w:rPr>
            </w:pPr>
          </w:p>
        </w:tc>
        <w:tc>
          <w:tcPr>
            <w:tcW w:w="4252" w:type="dxa"/>
            <w:gridSpan w:val="2"/>
            <w:tcBorders>
              <w:top w:val="single" w:sz="4" w:space="0" w:color="auto"/>
              <w:left w:val="nil"/>
              <w:bottom w:val="single" w:sz="4" w:space="0" w:color="auto"/>
              <w:right w:val="nil"/>
            </w:tcBorders>
            <w:vAlign w:val="center"/>
          </w:tcPr>
          <w:p w14:paraId="48CC5767" w14:textId="77777777" w:rsidR="00B57B84" w:rsidRPr="00C17AD1" w:rsidRDefault="00B57B84" w:rsidP="006F534B">
            <w:pPr>
              <w:keepNext/>
              <w:keepLines/>
              <w:spacing w:before="120" w:after="120"/>
              <w:jc w:val="center"/>
              <w:rPr>
                <w:sz w:val="20"/>
                <w:szCs w:val="20"/>
                <w:lang w:val="en-US" w:eastAsia="de-CH"/>
              </w:rPr>
            </w:pPr>
            <w:r w:rsidRPr="00C17AD1">
              <w:rPr>
                <w:sz w:val="20"/>
                <w:szCs w:val="20"/>
                <w:lang w:val="en-US" w:eastAsia="de-CH"/>
              </w:rPr>
              <w:t>Aggregation</w:t>
            </w:r>
          </w:p>
        </w:tc>
        <w:tc>
          <w:tcPr>
            <w:tcW w:w="1843" w:type="dxa"/>
            <w:tcBorders>
              <w:top w:val="single" w:sz="4" w:space="0" w:color="auto"/>
              <w:left w:val="nil"/>
              <w:bottom w:val="single" w:sz="4" w:space="0" w:color="auto"/>
              <w:right w:val="nil"/>
            </w:tcBorders>
            <w:vAlign w:val="center"/>
          </w:tcPr>
          <w:p w14:paraId="6241F2A4" w14:textId="77777777" w:rsidR="00B57B84" w:rsidRPr="00C17AD1" w:rsidRDefault="00B57B84" w:rsidP="006F534B">
            <w:pPr>
              <w:keepNext/>
              <w:keepLines/>
              <w:spacing w:before="120" w:after="120"/>
              <w:jc w:val="center"/>
              <w:rPr>
                <w:sz w:val="20"/>
                <w:szCs w:val="20"/>
                <w:lang w:val="en-US" w:eastAsia="de-CH"/>
              </w:rPr>
            </w:pPr>
            <w:r w:rsidRPr="00C17AD1">
              <w:rPr>
                <w:sz w:val="20"/>
                <w:szCs w:val="20"/>
                <w:lang w:val="en-US" w:eastAsia="de-CH"/>
              </w:rPr>
              <w:t>Prediction</w:t>
            </w:r>
          </w:p>
        </w:tc>
      </w:tr>
      <w:tr w:rsidR="00B57B84" w:rsidRPr="00C17AD1" w14:paraId="4B94F038" w14:textId="77777777" w:rsidTr="00AB17F4">
        <w:tc>
          <w:tcPr>
            <w:tcW w:w="2694" w:type="dxa"/>
            <w:tcBorders>
              <w:top w:val="single" w:sz="4" w:space="0" w:color="auto"/>
              <w:left w:val="nil"/>
              <w:bottom w:val="single" w:sz="4" w:space="0" w:color="auto"/>
              <w:right w:val="nil"/>
            </w:tcBorders>
            <w:vAlign w:val="center"/>
          </w:tcPr>
          <w:p w14:paraId="6D22E9B3" w14:textId="77777777" w:rsidR="00B57B84" w:rsidRPr="00C17AD1" w:rsidRDefault="00B57B84" w:rsidP="006F06AA">
            <w:pPr>
              <w:keepNext/>
              <w:keepLines/>
              <w:spacing w:before="120" w:after="120"/>
              <w:jc w:val="center"/>
              <w:rPr>
                <w:sz w:val="20"/>
                <w:szCs w:val="20"/>
                <w:lang w:val="en-US" w:eastAsia="de-CH"/>
              </w:rPr>
            </w:pPr>
            <w:r w:rsidRPr="00C17AD1">
              <w:rPr>
                <w:sz w:val="20"/>
                <w:szCs w:val="20"/>
                <w:lang w:val="en-US" w:eastAsia="de-CH"/>
              </w:rPr>
              <w:t>Task measure</w:t>
            </w:r>
          </w:p>
        </w:tc>
        <w:tc>
          <w:tcPr>
            <w:tcW w:w="2126" w:type="dxa"/>
            <w:tcBorders>
              <w:top w:val="single" w:sz="4" w:space="0" w:color="auto"/>
              <w:left w:val="nil"/>
              <w:bottom w:val="single" w:sz="4" w:space="0" w:color="auto"/>
              <w:right w:val="nil"/>
            </w:tcBorders>
            <w:vAlign w:val="center"/>
          </w:tcPr>
          <w:p w14:paraId="6F6C67D1" w14:textId="77777777" w:rsidR="00B57B84" w:rsidRPr="00C17AD1" w:rsidRDefault="00B57B84" w:rsidP="006F06AA">
            <w:pPr>
              <w:keepNext/>
              <w:keepLines/>
              <w:spacing w:before="120" w:after="120"/>
              <w:jc w:val="center"/>
              <w:rPr>
                <w:sz w:val="20"/>
                <w:szCs w:val="20"/>
                <w:lang w:val="en-US" w:eastAsia="de-CH"/>
              </w:rPr>
            </w:pPr>
            <w:r w:rsidRPr="00C17AD1">
              <w:rPr>
                <w:sz w:val="20"/>
                <w:szCs w:val="20"/>
                <w:lang w:val="en-US" w:eastAsia="de-CH"/>
              </w:rPr>
              <w:t>ICC(1)</w:t>
            </w:r>
          </w:p>
        </w:tc>
        <w:tc>
          <w:tcPr>
            <w:tcW w:w="2126" w:type="dxa"/>
            <w:tcBorders>
              <w:top w:val="single" w:sz="4" w:space="0" w:color="auto"/>
              <w:left w:val="nil"/>
              <w:bottom w:val="single" w:sz="4" w:space="0" w:color="auto"/>
              <w:right w:val="nil"/>
            </w:tcBorders>
            <w:vAlign w:val="center"/>
          </w:tcPr>
          <w:p w14:paraId="2CD7BD6E" w14:textId="77777777" w:rsidR="00B57B84" w:rsidRPr="00C17AD1" w:rsidRDefault="00B57B84" w:rsidP="006F06AA">
            <w:pPr>
              <w:keepNext/>
              <w:keepLines/>
              <w:spacing w:before="120" w:after="120"/>
              <w:jc w:val="center"/>
              <w:rPr>
                <w:sz w:val="20"/>
                <w:szCs w:val="20"/>
                <w:lang w:val="en-US" w:eastAsia="de-CH"/>
              </w:rPr>
            </w:pPr>
            <w:r w:rsidRPr="00C17AD1">
              <w:rPr>
                <w:sz w:val="20"/>
                <w:szCs w:val="20"/>
                <w:lang w:val="en-US" w:eastAsia="de-CH"/>
              </w:rPr>
              <w:t>ICC(2)</w:t>
            </w:r>
          </w:p>
        </w:tc>
        <w:tc>
          <w:tcPr>
            <w:tcW w:w="1843" w:type="dxa"/>
            <w:tcBorders>
              <w:top w:val="single" w:sz="4" w:space="0" w:color="auto"/>
              <w:left w:val="nil"/>
              <w:bottom w:val="single" w:sz="4" w:space="0" w:color="auto"/>
              <w:right w:val="nil"/>
            </w:tcBorders>
            <w:vAlign w:val="center"/>
          </w:tcPr>
          <w:p w14:paraId="6B8AEC37" w14:textId="77777777" w:rsidR="00B57B84" w:rsidRPr="00C17AD1" w:rsidRDefault="00B57B84" w:rsidP="006F06AA">
            <w:pPr>
              <w:keepNext/>
              <w:keepLines/>
              <w:spacing w:before="120" w:after="120"/>
              <w:jc w:val="center"/>
              <w:rPr>
                <w:sz w:val="20"/>
                <w:szCs w:val="20"/>
                <w:lang w:val="en-US" w:eastAsia="de-CH"/>
              </w:rPr>
            </w:pPr>
            <w:r w:rsidRPr="00C17AD1">
              <w:rPr>
                <w:sz w:val="20"/>
                <w:szCs w:val="20"/>
                <w:lang w:val="en-US" w:eastAsia="de-CH"/>
              </w:rPr>
              <w:t>ICC(1)</w:t>
            </w:r>
          </w:p>
        </w:tc>
      </w:tr>
      <w:tr w:rsidR="00B57B84" w:rsidRPr="00C17AD1" w14:paraId="2917E292" w14:textId="77777777" w:rsidTr="00AB17F4">
        <w:tc>
          <w:tcPr>
            <w:tcW w:w="2694" w:type="dxa"/>
            <w:tcBorders>
              <w:top w:val="single" w:sz="4" w:space="0" w:color="auto"/>
              <w:left w:val="nil"/>
              <w:bottom w:val="nil"/>
              <w:right w:val="nil"/>
            </w:tcBorders>
            <w:vAlign w:val="center"/>
          </w:tcPr>
          <w:p w14:paraId="2BD06019" w14:textId="77777777" w:rsidR="00B57B84" w:rsidRPr="00C17AD1" w:rsidRDefault="00B57B84" w:rsidP="00AB17F4">
            <w:pPr>
              <w:keepNext/>
              <w:keepLines/>
              <w:spacing w:line="276" w:lineRule="auto"/>
              <w:rPr>
                <w:b/>
                <w:bCs/>
                <w:sz w:val="20"/>
                <w:szCs w:val="20"/>
                <w:lang w:val="en-US" w:eastAsia="de-CH"/>
              </w:rPr>
            </w:pPr>
            <w:r w:rsidRPr="00C17AD1">
              <w:rPr>
                <w:b/>
                <w:bCs/>
                <w:sz w:val="20"/>
                <w:szCs w:val="20"/>
                <w:lang w:val="en-US" w:eastAsia="de-CH"/>
              </w:rPr>
              <w:t>Response inhibition task</w:t>
            </w:r>
          </w:p>
        </w:tc>
        <w:tc>
          <w:tcPr>
            <w:tcW w:w="2126" w:type="dxa"/>
            <w:tcBorders>
              <w:top w:val="single" w:sz="4" w:space="0" w:color="auto"/>
              <w:left w:val="nil"/>
              <w:bottom w:val="nil"/>
              <w:right w:val="nil"/>
            </w:tcBorders>
            <w:vAlign w:val="center"/>
          </w:tcPr>
          <w:p w14:paraId="74036B0E" w14:textId="77777777" w:rsidR="00B57B84" w:rsidRPr="00C17AD1" w:rsidRDefault="00B57B84" w:rsidP="00AB17F4">
            <w:pPr>
              <w:keepNext/>
              <w:keepLines/>
              <w:spacing w:line="276" w:lineRule="auto"/>
              <w:jc w:val="center"/>
              <w:rPr>
                <w:sz w:val="20"/>
                <w:szCs w:val="20"/>
                <w:lang w:val="en-US" w:eastAsia="de-CH"/>
              </w:rPr>
            </w:pPr>
          </w:p>
        </w:tc>
        <w:tc>
          <w:tcPr>
            <w:tcW w:w="2126" w:type="dxa"/>
            <w:tcBorders>
              <w:top w:val="single" w:sz="4" w:space="0" w:color="auto"/>
              <w:left w:val="nil"/>
              <w:bottom w:val="nil"/>
              <w:right w:val="nil"/>
            </w:tcBorders>
            <w:vAlign w:val="center"/>
          </w:tcPr>
          <w:p w14:paraId="422EFF55" w14:textId="77777777" w:rsidR="00B57B84" w:rsidRPr="00C17AD1" w:rsidRDefault="00B57B84" w:rsidP="00AB17F4">
            <w:pPr>
              <w:keepNext/>
              <w:keepLines/>
              <w:spacing w:line="276" w:lineRule="auto"/>
              <w:jc w:val="center"/>
              <w:rPr>
                <w:sz w:val="20"/>
                <w:szCs w:val="20"/>
                <w:lang w:val="en-US" w:eastAsia="de-CH"/>
              </w:rPr>
            </w:pPr>
          </w:p>
        </w:tc>
        <w:tc>
          <w:tcPr>
            <w:tcW w:w="1843" w:type="dxa"/>
            <w:tcBorders>
              <w:top w:val="single" w:sz="4" w:space="0" w:color="auto"/>
              <w:left w:val="nil"/>
              <w:bottom w:val="nil"/>
              <w:right w:val="nil"/>
            </w:tcBorders>
            <w:vAlign w:val="center"/>
          </w:tcPr>
          <w:p w14:paraId="2006347A" w14:textId="77777777" w:rsidR="00B57B84" w:rsidRPr="00C17AD1" w:rsidRDefault="00B57B84" w:rsidP="00AB17F4">
            <w:pPr>
              <w:keepNext/>
              <w:keepLines/>
              <w:spacing w:line="276" w:lineRule="auto"/>
              <w:jc w:val="center"/>
              <w:rPr>
                <w:sz w:val="20"/>
                <w:szCs w:val="20"/>
                <w:lang w:val="en-US" w:eastAsia="de-CH"/>
              </w:rPr>
            </w:pPr>
          </w:p>
        </w:tc>
      </w:tr>
      <w:tr w:rsidR="00B57B84" w:rsidRPr="00C17AD1" w14:paraId="503FA067" w14:textId="77777777" w:rsidTr="00AB17F4">
        <w:tc>
          <w:tcPr>
            <w:tcW w:w="2694" w:type="dxa"/>
            <w:tcBorders>
              <w:top w:val="nil"/>
              <w:left w:val="nil"/>
              <w:right w:val="nil"/>
            </w:tcBorders>
            <w:vAlign w:val="center"/>
          </w:tcPr>
          <w:p w14:paraId="145BC200" w14:textId="77777777" w:rsidR="00B57B84" w:rsidRPr="00C17AD1" w:rsidRDefault="00B57B84" w:rsidP="00AB17F4">
            <w:pPr>
              <w:keepNext/>
              <w:keepLines/>
              <w:spacing w:after="120" w:line="276" w:lineRule="auto"/>
              <w:rPr>
                <w:sz w:val="20"/>
                <w:szCs w:val="20"/>
                <w:lang w:val="en-US" w:eastAsia="de-CH"/>
              </w:rPr>
            </w:pPr>
            <w:r w:rsidRPr="00C17AD1">
              <w:rPr>
                <w:sz w:val="20"/>
                <w:szCs w:val="20"/>
                <w:lang w:val="en-US" w:eastAsia="de-CH"/>
              </w:rPr>
              <w:t>SSRT</w:t>
            </w:r>
          </w:p>
        </w:tc>
        <w:tc>
          <w:tcPr>
            <w:tcW w:w="2126" w:type="dxa"/>
            <w:tcBorders>
              <w:top w:val="nil"/>
              <w:left w:val="nil"/>
              <w:right w:val="nil"/>
            </w:tcBorders>
            <w:vAlign w:val="center"/>
          </w:tcPr>
          <w:p w14:paraId="1F2E2E01" w14:textId="77777777" w:rsidR="00B57B84" w:rsidRPr="00C17AD1" w:rsidRDefault="00B57B84" w:rsidP="00AB17F4">
            <w:pPr>
              <w:keepNext/>
              <w:keepLines/>
              <w:spacing w:after="120" w:line="276" w:lineRule="auto"/>
              <w:jc w:val="center"/>
              <w:rPr>
                <w:sz w:val="20"/>
                <w:szCs w:val="20"/>
                <w:lang w:val="en-US" w:eastAsia="de-CH"/>
              </w:rPr>
            </w:pPr>
            <w:r w:rsidRPr="00C17AD1">
              <w:rPr>
                <w:sz w:val="20"/>
                <w:szCs w:val="20"/>
                <w:lang w:val="en-US" w:eastAsia="de-CH"/>
              </w:rPr>
              <w:t>.52</w:t>
            </w:r>
          </w:p>
        </w:tc>
        <w:tc>
          <w:tcPr>
            <w:tcW w:w="2126" w:type="dxa"/>
            <w:tcBorders>
              <w:top w:val="nil"/>
              <w:left w:val="nil"/>
              <w:right w:val="nil"/>
            </w:tcBorders>
            <w:vAlign w:val="center"/>
          </w:tcPr>
          <w:p w14:paraId="49A79216" w14:textId="77777777" w:rsidR="00B57B84" w:rsidRPr="00C17AD1" w:rsidRDefault="00B57B84" w:rsidP="00AB17F4">
            <w:pPr>
              <w:keepNext/>
              <w:keepLines/>
              <w:spacing w:after="120" w:line="276" w:lineRule="auto"/>
              <w:jc w:val="center"/>
              <w:rPr>
                <w:sz w:val="20"/>
                <w:szCs w:val="20"/>
                <w:lang w:val="en-US" w:eastAsia="de-CH"/>
              </w:rPr>
            </w:pPr>
            <w:r w:rsidRPr="00C17AD1">
              <w:rPr>
                <w:sz w:val="20"/>
                <w:szCs w:val="20"/>
                <w:lang w:val="en-US" w:eastAsia="de-CH"/>
              </w:rPr>
              <w:t>.53</w:t>
            </w:r>
          </w:p>
        </w:tc>
        <w:tc>
          <w:tcPr>
            <w:tcW w:w="1843" w:type="dxa"/>
            <w:tcBorders>
              <w:top w:val="nil"/>
              <w:left w:val="nil"/>
              <w:right w:val="nil"/>
            </w:tcBorders>
            <w:vAlign w:val="center"/>
          </w:tcPr>
          <w:p w14:paraId="3C9C38E6" w14:textId="21095227" w:rsidR="00B57B84" w:rsidRPr="00C17AD1" w:rsidRDefault="00B57B84" w:rsidP="00AB17F4">
            <w:pPr>
              <w:keepNext/>
              <w:keepLines/>
              <w:spacing w:after="120" w:line="276" w:lineRule="auto"/>
              <w:jc w:val="center"/>
              <w:rPr>
                <w:sz w:val="20"/>
                <w:szCs w:val="20"/>
                <w:lang w:val="en-US" w:eastAsia="de-CH"/>
              </w:rPr>
            </w:pPr>
            <w:r w:rsidRPr="00C17AD1">
              <w:rPr>
                <w:sz w:val="20"/>
                <w:szCs w:val="20"/>
                <w:lang w:val="en-US" w:eastAsia="de-CH"/>
              </w:rPr>
              <w:t>.</w:t>
            </w:r>
            <w:ins w:id="136" w:author="Hilmar Zech" w:date="2022-03-24T15:19:00Z">
              <w:r w:rsidR="005A5A54">
                <w:rPr>
                  <w:sz w:val="20"/>
                  <w:szCs w:val="20"/>
                  <w:lang w:val="en-US" w:eastAsia="de-CH"/>
                </w:rPr>
                <w:t>70</w:t>
              </w:r>
            </w:ins>
            <w:del w:id="137" w:author="Hilmar Zech" w:date="2022-03-24T15:19:00Z">
              <w:r w:rsidRPr="00C17AD1" w:rsidDel="005A5A54">
                <w:rPr>
                  <w:sz w:val="20"/>
                  <w:szCs w:val="20"/>
                  <w:lang w:val="en-US" w:eastAsia="de-CH"/>
                </w:rPr>
                <w:delText>69</w:delText>
              </w:r>
            </w:del>
          </w:p>
        </w:tc>
      </w:tr>
      <w:tr w:rsidR="00B57B84" w:rsidRPr="00C17AD1" w14:paraId="4068ADBD" w14:textId="77777777" w:rsidTr="00AB17F4">
        <w:tc>
          <w:tcPr>
            <w:tcW w:w="2694" w:type="dxa"/>
            <w:tcBorders>
              <w:left w:val="nil"/>
              <w:right w:val="nil"/>
            </w:tcBorders>
            <w:vAlign w:val="center"/>
          </w:tcPr>
          <w:p w14:paraId="33F968E2" w14:textId="77777777" w:rsidR="00B57B84" w:rsidRPr="00C17AD1" w:rsidRDefault="00B57B84" w:rsidP="00AB17F4">
            <w:pPr>
              <w:keepNext/>
              <w:keepLines/>
              <w:spacing w:line="276" w:lineRule="auto"/>
              <w:rPr>
                <w:b/>
                <w:bCs/>
                <w:sz w:val="20"/>
                <w:szCs w:val="20"/>
                <w:lang w:val="en-US" w:eastAsia="de-CH"/>
              </w:rPr>
            </w:pPr>
            <w:r w:rsidRPr="00C17AD1">
              <w:rPr>
                <w:b/>
                <w:bCs/>
                <w:sz w:val="20"/>
                <w:szCs w:val="20"/>
                <w:lang w:val="en-US" w:eastAsia="de-CH"/>
              </w:rPr>
              <w:t>Working memory task</w:t>
            </w:r>
          </w:p>
        </w:tc>
        <w:tc>
          <w:tcPr>
            <w:tcW w:w="2126" w:type="dxa"/>
            <w:tcBorders>
              <w:left w:val="nil"/>
              <w:right w:val="nil"/>
            </w:tcBorders>
            <w:vAlign w:val="center"/>
          </w:tcPr>
          <w:p w14:paraId="02397B4D" w14:textId="77777777" w:rsidR="00B57B84" w:rsidRPr="00C17AD1" w:rsidRDefault="00B57B84" w:rsidP="00AB17F4">
            <w:pPr>
              <w:keepNext/>
              <w:keepLines/>
              <w:spacing w:line="276" w:lineRule="auto"/>
              <w:jc w:val="center"/>
              <w:rPr>
                <w:sz w:val="20"/>
                <w:szCs w:val="20"/>
                <w:lang w:val="en-US" w:eastAsia="de-CH"/>
              </w:rPr>
            </w:pPr>
          </w:p>
        </w:tc>
        <w:tc>
          <w:tcPr>
            <w:tcW w:w="2126" w:type="dxa"/>
            <w:tcBorders>
              <w:left w:val="nil"/>
              <w:right w:val="nil"/>
            </w:tcBorders>
            <w:vAlign w:val="center"/>
          </w:tcPr>
          <w:p w14:paraId="723BDA3D" w14:textId="77777777" w:rsidR="00B57B84" w:rsidRPr="00C17AD1" w:rsidRDefault="00B57B84" w:rsidP="00AB17F4">
            <w:pPr>
              <w:keepNext/>
              <w:keepLines/>
              <w:spacing w:line="276" w:lineRule="auto"/>
              <w:jc w:val="center"/>
              <w:rPr>
                <w:sz w:val="20"/>
                <w:szCs w:val="20"/>
                <w:lang w:val="en-US" w:eastAsia="de-CH"/>
              </w:rPr>
            </w:pPr>
          </w:p>
        </w:tc>
        <w:tc>
          <w:tcPr>
            <w:tcW w:w="1843" w:type="dxa"/>
            <w:tcBorders>
              <w:left w:val="nil"/>
              <w:right w:val="nil"/>
            </w:tcBorders>
            <w:vAlign w:val="center"/>
          </w:tcPr>
          <w:p w14:paraId="7D3048E0" w14:textId="77777777" w:rsidR="00B57B84" w:rsidRPr="00C17AD1" w:rsidRDefault="00B57B84" w:rsidP="00AB17F4">
            <w:pPr>
              <w:keepNext/>
              <w:keepLines/>
              <w:spacing w:line="276" w:lineRule="auto"/>
              <w:jc w:val="center"/>
              <w:rPr>
                <w:sz w:val="20"/>
                <w:szCs w:val="20"/>
                <w:lang w:val="en-US" w:eastAsia="de-CH"/>
              </w:rPr>
            </w:pPr>
          </w:p>
        </w:tc>
      </w:tr>
      <w:tr w:rsidR="00B57B84" w:rsidRPr="00C17AD1" w14:paraId="74B4162C" w14:textId="77777777" w:rsidTr="00AB17F4">
        <w:tc>
          <w:tcPr>
            <w:tcW w:w="2694" w:type="dxa"/>
            <w:tcBorders>
              <w:left w:val="nil"/>
              <w:right w:val="nil"/>
            </w:tcBorders>
            <w:vAlign w:val="center"/>
          </w:tcPr>
          <w:p w14:paraId="0ADE08F3" w14:textId="77777777" w:rsidR="00B57B84" w:rsidRPr="00C17AD1" w:rsidRDefault="00B57B84" w:rsidP="00AB17F4">
            <w:pPr>
              <w:keepNext/>
              <w:keepLines/>
              <w:spacing w:line="276" w:lineRule="auto"/>
              <w:rPr>
                <w:sz w:val="20"/>
                <w:szCs w:val="20"/>
                <w:lang w:val="en-US" w:eastAsia="de-CH"/>
              </w:rPr>
            </w:pPr>
            <w:r w:rsidRPr="00C17AD1">
              <w:rPr>
                <w:sz w:val="20"/>
                <w:szCs w:val="20"/>
                <w:lang w:val="en-US" w:eastAsia="de-CH"/>
              </w:rPr>
              <w:t>No distractor (long)</w:t>
            </w:r>
          </w:p>
        </w:tc>
        <w:tc>
          <w:tcPr>
            <w:tcW w:w="2126" w:type="dxa"/>
            <w:tcBorders>
              <w:left w:val="nil"/>
              <w:right w:val="nil"/>
            </w:tcBorders>
            <w:vAlign w:val="center"/>
          </w:tcPr>
          <w:p w14:paraId="030A0B3A" w14:textId="48F02374" w:rsidR="00B57B84" w:rsidRPr="00C17AD1" w:rsidRDefault="00B57B84" w:rsidP="00AB17F4">
            <w:pPr>
              <w:keepNext/>
              <w:keepLines/>
              <w:spacing w:line="276" w:lineRule="auto"/>
              <w:jc w:val="center"/>
              <w:rPr>
                <w:sz w:val="20"/>
                <w:szCs w:val="20"/>
                <w:lang w:val="en-US" w:eastAsia="de-CH"/>
              </w:rPr>
            </w:pPr>
            <w:r w:rsidRPr="00C17AD1">
              <w:rPr>
                <w:sz w:val="20"/>
                <w:szCs w:val="20"/>
                <w:lang w:val="en-US" w:eastAsia="de-CH"/>
              </w:rPr>
              <w:t>.</w:t>
            </w:r>
            <w:ins w:id="138" w:author="Hilmar Zech" w:date="2022-03-24T15:19:00Z">
              <w:r w:rsidR="005A5A54">
                <w:rPr>
                  <w:sz w:val="20"/>
                  <w:szCs w:val="20"/>
                  <w:lang w:val="en-US" w:eastAsia="de-CH"/>
                </w:rPr>
                <w:t>34</w:t>
              </w:r>
            </w:ins>
            <w:del w:id="139" w:author="Hilmar Zech" w:date="2022-03-24T15:19:00Z">
              <w:r w:rsidRPr="00C17AD1" w:rsidDel="005A5A54">
                <w:rPr>
                  <w:sz w:val="20"/>
                  <w:szCs w:val="20"/>
                  <w:lang w:val="en-US" w:eastAsia="de-CH"/>
                </w:rPr>
                <w:delText>28</w:delText>
              </w:r>
            </w:del>
          </w:p>
        </w:tc>
        <w:tc>
          <w:tcPr>
            <w:tcW w:w="2126" w:type="dxa"/>
            <w:tcBorders>
              <w:left w:val="nil"/>
              <w:right w:val="nil"/>
            </w:tcBorders>
            <w:vAlign w:val="center"/>
          </w:tcPr>
          <w:p w14:paraId="335D6558" w14:textId="5C8358D6" w:rsidR="00B57B84" w:rsidRPr="00C17AD1" w:rsidRDefault="00B57B84" w:rsidP="00AB17F4">
            <w:pPr>
              <w:keepNext/>
              <w:keepLines/>
              <w:spacing w:line="276" w:lineRule="auto"/>
              <w:jc w:val="center"/>
              <w:rPr>
                <w:sz w:val="20"/>
                <w:szCs w:val="20"/>
                <w:lang w:val="en-US" w:eastAsia="de-CH"/>
              </w:rPr>
            </w:pPr>
            <w:r w:rsidRPr="00C17AD1">
              <w:rPr>
                <w:sz w:val="20"/>
                <w:szCs w:val="20"/>
                <w:lang w:val="en-US" w:eastAsia="de-CH"/>
              </w:rPr>
              <w:t>.</w:t>
            </w:r>
            <w:ins w:id="140" w:author="Hilmar Zech" w:date="2022-03-24T15:20:00Z">
              <w:r w:rsidR="005A5A54">
                <w:rPr>
                  <w:sz w:val="20"/>
                  <w:szCs w:val="20"/>
                  <w:lang w:val="en-US" w:eastAsia="de-CH"/>
                </w:rPr>
                <w:t>34</w:t>
              </w:r>
            </w:ins>
            <w:del w:id="141" w:author="Hilmar Zech" w:date="2022-03-24T15:20:00Z">
              <w:r w:rsidRPr="00C17AD1" w:rsidDel="005A5A54">
                <w:rPr>
                  <w:sz w:val="20"/>
                  <w:szCs w:val="20"/>
                  <w:lang w:val="en-US" w:eastAsia="de-CH"/>
                </w:rPr>
                <w:delText>28</w:delText>
              </w:r>
            </w:del>
          </w:p>
        </w:tc>
        <w:tc>
          <w:tcPr>
            <w:tcW w:w="1843" w:type="dxa"/>
            <w:tcBorders>
              <w:left w:val="nil"/>
              <w:right w:val="nil"/>
            </w:tcBorders>
            <w:vAlign w:val="center"/>
          </w:tcPr>
          <w:p w14:paraId="2105C06F" w14:textId="0D8D5BEA" w:rsidR="00B57B84" w:rsidRPr="00C17AD1" w:rsidRDefault="00B57B84" w:rsidP="00AB17F4">
            <w:pPr>
              <w:keepNext/>
              <w:keepLines/>
              <w:spacing w:line="276" w:lineRule="auto"/>
              <w:jc w:val="center"/>
              <w:rPr>
                <w:sz w:val="20"/>
                <w:szCs w:val="20"/>
                <w:lang w:val="en-US" w:eastAsia="de-CH"/>
              </w:rPr>
            </w:pPr>
            <w:r w:rsidRPr="00C17AD1">
              <w:rPr>
                <w:sz w:val="20"/>
                <w:szCs w:val="20"/>
                <w:lang w:val="en-US" w:eastAsia="de-CH"/>
              </w:rPr>
              <w:t>.</w:t>
            </w:r>
            <w:del w:id="142" w:author="Hilmar Zech" w:date="2022-03-24T18:10:00Z">
              <w:r w:rsidRPr="00C17AD1" w:rsidDel="004E46AA">
                <w:rPr>
                  <w:sz w:val="20"/>
                  <w:szCs w:val="20"/>
                  <w:lang w:val="en-US" w:eastAsia="de-CH"/>
                </w:rPr>
                <w:delText>52</w:delText>
              </w:r>
            </w:del>
            <w:ins w:id="143" w:author="Hilmar Zech" w:date="2022-03-24T18:10:00Z">
              <w:r w:rsidR="004E46AA">
                <w:rPr>
                  <w:sz w:val="20"/>
                  <w:szCs w:val="20"/>
                  <w:lang w:val="en-US" w:eastAsia="de-CH"/>
                </w:rPr>
                <w:t>61</w:t>
              </w:r>
            </w:ins>
          </w:p>
        </w:tc>
      </w:tr>
      <w:tr w:rsidR="00B57B84" w:rsidRPr="00C17AD1" w14:paraId="73B84E99" w14:textId="77777777" w:rsidTr="00AB17F4">
        <w:tc>
          <w:tcPr>
            <w:tcW w:w="2694" w:type="dxa"/>
            <w:tcBorders>
              <w:left w:val="nil"/>
              <w:right w:val="nil"/>
            </w:tcBorders>
            <w:vAlign w:val="center"/>
          </w:tcPr>
          <w:p w14:paraId="3BC38A80" w14:textId="77777777" w:rsidR="00B57B84" w:rsidRPr="00C17AD1" w:rsidRDefault="00B57B84" w:rsidP="00AB17F4">
            <w:pPr>
              <w:keepNext/>
              <w:keepLines/>
              <w:spacing w:line="276" w:lineRule="auto"/>
              <w:rPr>
                <w:sz w:val="20"/>
                <w:szCs w:val="20"/>
                <w:lang w:val="en-US" w:eastAsia="de-CH"/>
              </w:rPr>
            </w:pPr>
            <w:r w:rsidRPr="00C17AD1">
              <w:rPr>
                <w:sz w:val="20"/>
                <w:szCs w:val="20"/>
                <w:lang w:val="en-US" w:eastAsia="de-CH"/>
              </w:rPr>
              <w:t>No distractor (short)</w:t>
            </w:r>
          </w:p>
        </w:tc>
        <w:tc>
          <w:tcPr>
            <w:tcW w:w="2126" w:type="dxa"/>
            <w:tcBorders>
              <w:left w:val="nil"/>
              <w:right w:val="nil"/>
            </w:tcBorders>
            <w:vAlign w:val="center"/>
          </w:tcPr>
          <w:p w14:paraId="57A5155C" w14:textId="15FCE519" w:rsidR="00B57B84" w:rsidRPr="00C17AD1" w:rsidRDefault="00B57B84" w:rsidP="00AB17F4">
            <w:pPr>
              <w:keepNext/>
              <w:keepLines/>
              <w:spacing w:line="276" w:lineRule="auto"/>
              <w:jc w:val="center"/>
              <w:rPr>
                <w:sz w:val="20"/>
                <w:szCs w:val="20"/>
                <w:lang w:val="en-US" w:eastAsia="de-CH"/>
              </w:rPr>
            </w:pPr>
            <w:r w:rsidRPr="00C17AD1">
              <w:rPr>
                <w:sz w:val="20"/>
                <w:szCs w:val="20"/>
                <w:lang w:val="en-US" w:eastAsia="de-CH"/>
              </w:rPr>
              <w:t>.</w:t>
            </w:r>
            <w:del w:id="144" w:author="Hilmar Zech" w:date="2022-03-24T18:09:00Z">
              <w:r w:rsidRPr="00C17AD1" w:rsidDel="004E46AA">
                <w:rPr>
                  <w:sz w:val="20"/>
                  <w:szCs w:val="20"/>
                  <w:lang w:val="en-US" w:eastAsia="de-CH"/>
                </w:rPr>
                <w:delText>45</w:delText>
              </w:r>
            </w:del>
            <w:ins w:id="145" w:author="Hilmar Zech" w:date="2022-03-24T18:09:00Z">
              <w:r w:rsidR="004E46AA">
                <w:rPr>
                  <w:sz w:val="20"/>
                  <w:szCs w:val="20"/>
                  <w:lang w:val="en-US" w:eastAsia="de-CH"/>
                </w:rPr>
                <w:t>42</w:t>
              </w:r>
            </w:ins>
          </w:p>
        </w:tc>
        <w:tc>
          <w:tcPr>
            <w:tcW w:w="2126" w:type="dxa"/>
            <w:tcBorders>
              <w:left w:val="nil"/>
              <w:right w:val="nil"/>
            </w:tcBorders>
            <w:vAlign w:val="center"/>
          </w:tcPr>
          <w:p w14:paraId="7331417C" w14:textId="3278246C" w:rsidR="00B57B84" w:rsidRPr="00C17AD1" w:rsidRDefault="00B57B84" w:rsidP="00AB17F4">
            <w:pPr>
              <w:keepNext/>
              <w:keepLines/>
              <w:spacing w:line="276" w:lineRule="auto"/>
              <w:jc w:val="center"/>
              <w:rPr>
                <w:sz w:val="20"/>
                <w:szCs w:val="20"/>
                <w:lang w:val="en-US" w:eastAsia="de-CH"/>
              </w:rPr>
            </w:pPr>
            <w:r w:rsidRPr="00C17AD1">
              <w:rPr>
                <w:sz w:val="20"/>
                <w:szCs w:val="20"/>
                <w:lang w:val="en-US" w:eastAsia="de-CH"/>
              </w:rPr>
              <w:t>.</w:t>
            </w:r>
            <w:del w:id="146" w:author="Hilmar Zech" w:date="2022-03-24T18:09:00Z">
              <w:r w:rsidRPr="00C17AD1" w:rsidDel="004E46AA">
                <w:rPr>
                  <w:sz w:val="20"/>
                  <w:szCs w:val="20"/>
                  <w:lang w:val="en-US" w:eastAsia="de-CH"/>
                </w:rPr>
                <w:delText>4</w:delText>
              </w:r>
            </w:del>
            <w:ins w:id="147" w:author="Hilmar Zech" w:date="2022-03-24T18:09:00Z">
              <w:r w:rsidR="004E46AA">
                <w:rPr>
                  <w:sz w:val="20"/>
                  <w:szCs w:val="20"/>
                  <w:lang w:val="en-US" w:eastAsia="de-CH"/>
                </w:rPr>
                <w:t>2</w:t>
              </w:r>
            </w:ins>
            <w:del w:id="148" w:author="Hilmar Zech" w:date="2022-03-24T18:09:00Z">
              <w:r w:rsidRPr="00C17AD1" w:rsidDel="004E46AA">
                <w:rPr>
                  <w:sz w:val="20"/>
                  <w:szCs w:val="20"/>
                  <w:lang w:val="en-US" w:eastAsia="de-CH"/>
                </w:rPr>
                <w:delText>5</w:delText>
              </w:r>
            </w:del>
          </w:p>
        </w:tc>
        <w:tc>
          <w:tcPr>
            <w:tcW w:w="1843" w:type="dxa"/>
            <w:tcBorders>
              <w:left w:val="nil"/>
              <w:right w:val="nil"/>
            </w:tcBorders>
            <w:vAlign w:val="center"/>
          </w:tcPr>
          <w:p w14:paraId="43AA34CC" w14:textId="289CB674" w:rsidR="00B57B84" w:rsidRPr="00C17AD1" w:rsidRDefault="00B57B84" w:rsidP="00AB17F4">
            <w:pPr>
              <w:keepNext/>
              <w:keepLines/>
              <w:spacing w:line="276" w:lineRule="auto"/>
              <w:jc w:val="center"/>
              <w:rPr>
                <w:sz w:val="20"/>
                <w:szCs w:val="20"/>
                <w:lang w:val="en-US" w:eastAsia="de-CH"/>
              </w:rPr>
            </w:pPr>
            <w:r w:rsidRPr="00C17AD1">
              <w:rPr>
                <w:sz w:val="20"/>
                <w:szCs w:val="20"/>
                <w:lang w:val="en-US" w:eastAsia="de-CH"/>
              </w:rPr>
              <w:t>.</w:t>
            </w:r>
            <w:del w:id="149" w:author="Hilmar Zech" w:date="2022-03-24T18:10:00Z">
              <w:r w:rsidRPr="00C17AD1" w:rsidDel="004E46AA">
                <w:rPr>
                  <w:sz w:val="20"/>
                  <w:szCs w:val="20"/>
                  <w:lang w:val="en-US" w:eastAsia="de-CH"/>
                </w:rPr>
                <w:delText>54</w:delText>
              </w:r>
            </w:del>
            <w:ins w:id="150" w:author="Hilmar Zech" w:date="2022-03-24T18:10:00Z">
              <w:r w:rsidR="004E46AA">
                <w:rPr>
                  <w:sz w:val="20"/>
                  <w:szCs w:val="20"/>
                  <w:lang w:val="en-US" w:eastAsia="de-CH"/>
                </w:rPr>
                <w:t>57</w:t>
              </w:r>
            </w:ins>
          </w:p>
        </w:tc>
      </w:tr>
      <w:tr w:rsidR="00B57B84" w:rsidRPr="00C17AD1" w14:paraId="4E6584DE" w14:textId="77777777" w:rsidTr="00AB17F4">
        <w:tc>
          <w:tcPr>
            <w:tcW w:w="2694" w:type="dxa"/>
            <w:tcBorders>
              <w:left w:val="nil"/>
              <w:right w:val="nil"/>
            </w:tcBorders>
            <w:vAlign w:val="center"/>
          </w:tcPr>
          <w:p w14:paraId="00AC3148" w14:textId="77777777" w:rsidR="00B57B84" w:rsidRPr="00C17AD1" w:rsidRDefault="00B57B84" w:rsidP="00AB17F4">
            <w:pPr>
              <w:keepNext/>
              <w:keepLines/>
              <w:spacing w:line="276" w:lineRule="auto"/>
              <w:rPr>
                <w:sz w:val="20"/>
                <w:szCs w:val="20"/>
                <w:lang w:val="en-US" w:eastAsia="de-CH"/>
              </w:rPr>
            </w:pPr>
            <w:r w:rsidRPr="00C17AD1">
              <w:rPr>
                <w:sz w:val="20"/>
                <w:szCs w:val="20"/>
                <w:lang w:val="en-US" w:eastAsia="de-CH"/>
              </w:rPr>
              <w:t>Encoding distractor</w:t>
            </w:r>
          </w:p>
        </w:tc>
        <w:tc>
          <w:tcPr>
            <w:tcW w:w="2126" w:type="dxa"/>
            <w:tcBorders>
              <w:left w:val="nil"/>
              <w:right w:val="nil"/>
            </w:tcBorders>
            <w:vAlign w:val="center"/>
          </w:tcPr>
          <w:p w14:paraId="68EB47A2" w14:textId="4B17C9CC" w:rsidR="00B57B84" w:rsidRPr="00C17AD1" w:rsidRDefault="00B57B84" w:rsidP="00AB17F4">
            <w:pPr>
              <w:keepNext/>
              <w:keepLines/>
              <w:spacing w:line="276" w:lineRule="auto"/>
              <w:jc w:val="center"/>
              <w:rPr>
                <w:sz w:val="20"/>
                <w:szCs w:val="20"/>
                <w:lang w:val="en-US" w:eastAsia="de-CH"/>
              </w:rPr>
            </w:pPr>
            <w:r w:rsidRPr="00C17AD1">
              <w:rPr>
                <w:sz w:val="20"/>
                <w:szCs w:val="20"/>
                <w:lang w:val="en-US" w:eastAsia="de-CH"/>
              </w:rPr>
              <w:t>.</w:t>
            </w:r>
            <w:del w:id="151" w:author="Hilmar Zech" w:date="2022-03-24T18:09:00Z">
              <w:r w:rsidRPr="00C17AD1" w:rsidDel="004E46AA">
                <w:rPr>
                  <w:sz w:val="20"/>
                  <w:szCs w:val="20"/>
                  <w:lang w:val="en-US" w:eastAsia="de-CH"/>
                </w:rPr>
                <w:delText>39</w:delText>
              </w:r>
            </w:del>
            <w:ins w:id="152" w:author="Hilmar Zech" w:date="2022-03-24T18:09:00Z">
              <w:r w:rsidR="004E46AA">
                <w:rPr>
                  <w:sz w:val="20"/>
                  <w:szCs w:val="20"/>
                  <w:lang w:val="en-US" w:eastAsia="de-CH"/>
                </w:rPr>
                <w:t>34</w:t>
              </w:r>
            </w:ins>
          </w:p>
        </w:tc>
        <w:tc>
          <w:tcPr>
            <w:tcW w:w="2126" w:type="dxa"/>
            <w:tcBorders>
              <w:left w:val="nil"/>
              <w:right w:val="nil"/>
            </w:tcBorders>
            <w:vAlign w:val="center"/>
          </w:tcPr>
          <w:p w14:paraId="2527FFB3" w14:textId="01941495" w:rsidR="00B57B84" w:rsidRPr="00C17AD1" w:rsidRDefault="00B57B84" w:rsidP="00AB17F4">
            <w:pPr>
              <w:keepNext/>
              <w:keepLines/>
              <w:spacing w:line="276" w:lineRule="auto"/>
              <w:jc w:val="center"/>
              <w:rPr>
                <w:sz w:val="20"/>
                <w:szCs w:val="20"/>
                <w:lang w:val="en-US" w:eastAsia="de-CH"/>
              </w:rPr>
            </w:pPr>
            <w:r w:rsidRPr="00C17AD1">
              <w:rPr>
                <w:sz w:val="20"/>
                <w:szCs w:val="20"/>
                <w:lang w:val="en-US" w:eastAsia="de-CH"/>
              </w:rPr>
              <w:t>.</w:t>
            </w:r>
            <w:del w:id="153" w:author="Hilmar Zech" w:date="2022-03-24T18:09:00Z">
              <w:r w:rsidRPr="00C17AD1" w:rsidDel="004E46AA">
                <w:rPr>
                  <w:sz w:val="20"/>
                  <w:szCs w:val="20"/>
                  <w:lang w:val="en-US" w:eastAsia="de-CH"/>
                </w:rPr>
                <w:delText>39</w:delText>
              </w:r>
            </w:del>
            <w:ins w:id="154" w:author="Hilmar Zech" w:date="2022-03-24T18:09:00Z">
              <w:r w:rsidR="004E46AA">
                <w:rPr>
                  <w:sz w:val="20"/>
                  <w:szCs w:val="20"/>
                  <w:lang w:val="en-US" w:eastAsia="de-CH"/>
                </w:rPr>
                <w:t>34</w:t>
              </w:r>
            </w:ins>
          </w:p>
        </w:tc>
        <w:tc>
          <w:tcPr>
            <w:tcW w:w="1843" w:type="dxa"/>
            <w:tcBorders>
              <w:left w:val="nil"/>
              <w:right w:val="nil"/>
            </w:tcBorders>
            <w:vAlign w:val="center"/>
          </w:tcPr>
          <w:p w14:paraId="0A893FE9" w14:textId="452AE682" w:rsidR="00B57B84" w:rsidRPr="00C17AD1" w:rsidRDefault="00B57B84" w:rsidP="00AB17F4">
            <w:pPr>
              <w:keepNext/>
              <w:keepLines/>
              <w:spacing w:line="276" w:lineRule="auto"/>
              <w:jc w:val="center"/>
              <w:rPr>
                <w:sz w:val="20"/>
                <w:szCs w:val="20"/>
                <w:lang w:val="en-US" w:eastAsia="de-CH"/>
              </w:rPr>
            </w:pPr>
            <w:r w:rsidRPr="00C17AD1">
              <w:rPr>
                <w:sz w:val="20"/>
                <w:szCs w:val="20"/>
                <w:lang w:val="en-US" w:eastAsia="de-CH"/>
              </w:rPr>
              <w:t>.</w:t>
            </w:r>
            <w:del w:id="155" w:author="Hilmar Zech" w:date="2022-03-24T18:10:00Z">
              <w:r w:rsidRPr="00C17AD1" w:rsidDel="004E46AA">
                <w:rPr>
                  <w:sz w:val="20"/>
                  <w:szCs w:val="20"/>
                  <w:lang w:val="en-US" w:eastAsia="de-CH"/>
                </w:rPr>
                <w:delText>50</w:delText>
              </w:r>
            </w:del>
            <w:ins w:id="156" w:author="Hilmar Zech" w:date="2022-03-24T18:10:00Z">
              <w:r w:rsidR="004E46AA">
                <w:rPr>
                  <w:sz w:val="20"/>
                  <w:szCs w:val="20"/>
                  <w:lang w:val="en-US" w:eastAsia="de-CH"/>
                </w:rPr>
                <w:t>51</w:t>
              </w:r>
            </w:ins>
          </w:p>
        </w:tc>
      </w:tr>
      <w:tr w:rsidR="00B57B84" w:rsidRPr="00C17AD1" w14:paraId="42325407" w14:textId="77777777" w:rsidTr="00AB17F4">
        <w:tc>
          <w:tcPr>
            <w:tcW w:w="2694" w:type="dxa"/>
            <w:tcBorders>
              <w:left w:val="nil"/>
              <w:right w:val="nil"/>
            </w:tcBorders>
            <w:vAlign w:val="center"/>
          </w:tcPr>
          <w:p w14:paraId="27A70D78" w14:textId="77777777" w:rsidR="00B57B84" w:rsidRPr="00C17AD1" w:rsidRDefault="00B57B84" w:rsidP="00AB17F4">
            <w:pPr>
              <w:keepNext/>
              <w:keepLines/>
              <w:spacing w:after="120" w:line="276" w:lineRule="auto"/>
              <w:rPr>
                <w:sz w:val="20"/>
                <w:szCs w:val="20"/>
                <w:lang w:val="en-US" w:eastAsia="de-CH"/>
              </w:rPr>
            </w:pPr>
            <w:r w:rsidRPr="00C17AD1">
              <w:rPr>
                <w:sz w:val="20"/>
                <w:szCs w:val="20"/>
                <w:lang w:val="en-US" w:eastAsia="de-CH"/>
              </w:rPr>
              <w:t>Delayed distractor</w:t>
            </w:r>
          </w:p>
        </w:tc>
        <w:tc>
          <w:tcPr>
            <w:tcW w:w="2126" w:type="dxa"/>
            <w:tcBorders>
              <w:left w:val="nil"/>
              <w:right w:val="nil"/>
            </w:tcBorders>
            <w:vAlign w:val="center"/>
          </w:tcPr>
          <w:p w14:paraId="4EBC7FBF" w14:textId="09DCA8FB" w:rsidR="00B57B84" w:rsidRPr="00C17AD1" w:rsidRDefault="00B57B84" w:rsidP="00AB17F4">
            <w:pPr>
              <w:keepNext/>
              <w:keepLines/>
              <w:spacing w:after="120" w:line="276" w:lineRule="auto"/>
              <w:jc w:val="center"/>
              <w:rPr>
                <w:sz w:val="20"/>
                <w:szCs w:val="20"/>
                <w:lang w:val="en-US" w:eastAsia="de-CH"/>
              </w:rPr>
            </w:pPr>
            <w:r w:rsidRPr="00C17AD1">
              <w:rPr>
                <w:sz w:val="20"/>
                <w:szCs w:val="20"/>
                <w:lang w:val="en-US" w:eastAsia="de-CH"/>
              </w:rPr>
              <w:t>.</w:t>
            </w:r>
            <w:del w:id="157" w:author="Hilmar Zech" w:date="2022-03-24T18:10:00Z">
              <w:r w:rsidRPr="00C17AD1" w:rsidDel="004E46AA">
                <w:rPr>
                  <w:sz w:val="20"/>
                  <w:szCs w:val="20"/>
                  <w:lang w:val="en-US" w:eastAsia="de-CH"/>
                </w:rPr>
                <w:delText>40</w:delText>
              </w:r>
            </w:del>
            <w:ins w:id="158" w:author="Hilmar Zech" w:date="2022-03-24T18:10:00Z">
              <w:r w:rsidR="004E46AA">
                <w:rPr>
                  <w:sz w:val="20"/>
                  <w:szCs w:val="20"/>
                  <w:lang w:val="en-US" w:eastAsia="de-CH"/>
                </w:rPr>
                <w:t>42</w:t>
              </w:r>
            </w:ins>
          </w:p>
        </w:tc>
        <w:tc>
          <w:tcPr>
            <w:tcW w:w="2126" w:type="dxa"/>
            <w:tcBorders>
              <w:left w:val="nil"/>
              <w:right w:val="nil"/>
            </w:tcBorders>
            <w:vAlign w:val="center"/>
          </w:tcPr>
          <w:p w14:paraId="307DA358" w14:textId="7CDB8A33" w:rsidR="00B57B84" w:rsidRPr="00C17AD1" w:rsidRDefault="00B57B84" w:rsidP="00AB17F4">
            <w:pPr>
              <w:keepNext/>
              <w:keepLines/>
              <w:spacing w:after="120" w:line="276" w:lineRule="auto"/>
              <w:jc w:val="center"/>
              <w:rPr>
                <w:sz w:val="20"/>
                <w:szCs w:val="20"/>
                <w:lang w:val="en-US" w:eastAsia="de-CH"/>
              </w:rPr>
            </w:pPr>
            <w:r w:rsidRPr="00C17AD1">
              <w:rPr>
                <w:sz w:val="20"/>
                <w:szCs w:val="20"/>
                <w:lang w:val="en-US" w:eastAsia="de-CH"/>
              </w:rPr>
              <w:t>.</w:t>
            </w:r>
            <w:del w:id="159" w:author="Hilmar Zech" w:date="2022-03-24T18:10:00Z">
              <w:r w:rsidRPr="00C17AD1" w:rsidDel="004E46AA">
                <w:rPr>
                  <w:sz w:val="20"/>
                  <w:szCs w:val="20"/>
                  <w:lang w:val="en-US" w:eastAsia="de-CH"/>
                </w:rPr>
                <w:delText>40</w:delText>
              </w:r>
            </w:del>
            <w:ins w:id="160" w:author="Hilmar Zech" w:date="2022-03-24T18:10:00Z">
              <w:r w:rsidR="004E46AA">
                <w:rPr>
                  <w:sz w:val="20"/>
                  <w:szCs w:val="20"/>
                  <w:lang w:val="en-US" w:eastAsia="de-CH"/>
                </w:rPr>
                <w:t>43</w:t>
              </w:r>
            </w:ins>
          </w:p>
        </w:tc>
        <w:tc>
          <w:tcPr>
            <w:tcW w:w="1843" w:type="dxa"/>
            <w:tcBorders>
              <w:left w:val="nil"/>
              <w:right w:val="nil"/>
            </w:tcBorders>
            <w:vAlign w:val="center"/>
          </w:tcPr>
          <w:p w14:paraId="5EF04274" w14:textId="262F4522" w:rsidR="00B57B84" w:rsidRPr="00C17AD1" w:rsidRDefault="00B57B84" w:rsidP="00AB17F4">
            <w:pPr>
              <w:keepNext/>
              <w:keepLines/>
              <w:spacing w:after="120" w:line="276" w:lineRule="auto"/>
              <w:jc w:val="center"/>
              <w:rPr>
                <w:sz w:val="20"/>
                <w:szCs w:val="20"/>
                <w:lang w:val="en-US" w:eastAsia="de-CH"/>
              </w:rPr>
            </w:pPr>
            <w:r w:rsidRPr="00C17AD1">
              <w:rPr>
                <w:sz w:val="20"/>
                <w:szCs w:val="20"/>
                <w:lang w:val="en-US" w:eastAsia="de-CH"/>
              </w:rPr>
              <w:t>.</w:t>
            </w:r>
            <w:del w:id="161" w:author="Hilmar Zech" w:date="2022-03-24T18:10:00Z">
              <w:r w:rsidRPr="00C17AD1" w:rsidDel="004D721F">
                <w:rPr>
                  <w:sz w:val="20"/>
                  <w:szCs w:val="20"/>
                  <w:lang w:val="en-US" w:eastAsia="de-CH"/>
                </w:rPr>
                <w:delText>59</w:delText>
              </w:r>
            </w:del>
            <w:ins w:id="162" w:author="Hilmar Zech" w:date="2022-03-24T18:10:00Z">
              <w:r w:rsidR="004D721F">
                <w:rPr>
                  <w:sz w:val="20"/>
                  <w:szCs w:val="20"/>
                  <w:lang w:val="en-US" w:eastAsia="de-CH"/>
                </w:rPr>
                <w:t>61</w:t>
              </w:r>
            </w:ins>
          </w:p>
        </w:tc>
      </w:tr>
      <w:tr w:rsidR="00B57B84" w:rsidRPr="00C17AD1" w14:paraId="59450FDB" w14:textId="77777777" w:rsidTr="00AB17F4">
        <w:tc>
          <w:tcPr>
            <w:tcW w:w="2694" w:type="dxa"/>
            <w:tcBorders>
              <w:left w:val="nil"/>
              <w:right w:val="nil"/>
            </w:tcBorders>
            <w:vAlign w:val="center"/>
          </w:tcPr>
          <w:p w14:paraId="1FCE5C00" w14:textId="77777777" w:rsidR="00B57B84" w:rsidRPr="00C17AD1" w:rsidRDefault="00B57B84" w:rsidP="00AB17F4">
            <w:pPr>
              <w:keepNext/>
              <w:keepLines/>
              <w:spacing w:line="276" w:lineRule="auto"/>
              <w:rPr>
                <w:b/>
                <w:bCs/>
                <w:sz w:val="20"/>
                <w:szCs w:val="20"/>
                <w:lang w:val="en-US" w:eastAsia="de-CH"/>
              </w:rPr>
            </w:pPr>
            <w:r w:rsidRPr="00C17AD1">
              <w:rPr>
                <w:b/>
                <w:bCs/>
                <w:sz w:val="20"/>
                <w:szCs w:val="20"/>
                <w:lang w:val="en-US" w:eastAsia="de-CH"/>
              </w:rPr>
              <w:t>Risk taking task</w:t>
            </w:r>
          </w:p>
        </w:tc>
        <w:tc>
          <w:tcPr>
            <w:tcW w:w="2126" w:type="dxa"/>
            <w:tcBorders>
              <w:left w:val="nil"/>
              <w:right w:val="nil"/>
            </w:tcBorders>
            <w:vAlign w:val="center"/>
          </w:tcPr>
          <w:p w14:paraId="4AAC1C1B" w14:textId="77777777" w:rsidR="00B57B84" w:rsidRPr="00C17AD1" w:rsidRDefault="00B57B84" w:rsidP="00AB17F4">
            <w:pPr>
              <w:keepNext/>
              <w:keepLines/>
              <w:spacing w:line="276" w:lineRule="auto"/>
              <w:jc w:val="center"/>
              <w:rPr>
                <w:sz w:val="20"/>
                <w:szCs w:val="20"/>
                <w:lang w:val="en-US" w:eastAsia="de-CH"/>
              </w:rPr>
            </w:pPr>
          </w:p>
        </w:tc>
        <w:tc>
          <w:tcPr>
            <w:tcW w:w="2126" w:type="dxa"/>
            <w:tcBorders>
              <w:left w:val="nil"/>
              <w:right w:val="nil"/>
            </w:tcBorders>
            <w:vAlign w:val="center"/>
          </w:tcPr>
          <w:p w14:paraId="47BF02D0" w14:textId="77777777" w:rsidR="00B57B84" w:rsidRPr="00C17AD1" w:rsidRDefault="00B57B84" w:rsidP="00AB17F4">
            <w:pPr>
              <w:keepNext/>
              <w:keepLines/>
              <w:spacing w:line="276" w:lineRule="auto"/>
              <w:jc w:val="center"/>
              <w:rPr>
                <w:sz w:val="20"/>
                <w:szCs w:val="20"/>
                <w:lang w:val="en-US" w:eastAsia="de-CH"/>
              </w:rPr>
            </w:pPr>
          </w:p>
        </w:tc>
        <w:tc>
          <w:tcPr>
            <w:tcW w:w="1843" w:type="dxa"/>
            <w:tcBorders>
              <w:left w:val="nil"/>
              <w:right w:val="nil"/>
            </w:tcBorders>
            <w:vAlign w:val="center"/>
          </w:tcPr>
          <w:p w14:paraId="05DBB896" w14:textId="77777777" w:rsidR="00B57B84" w:rsidRPr="00C17AD1" w:rsidRDefault="00B57B84" w:rsidP="00AB17F4">
            <w:pPr>
              <w:keepNext/>
              <w:keepLines/>
              <w:spacing w:line="276" w:lineRule="auto"/>
              <w:jc w:val="center"/>
              <w:rPr>
                <w:sz w:val="20"/>
                <w:szCs w:val="20"/>
                <w:lang w:val="en-US" w:eastAsia="de-CH"/>
              </w:rPr>
            </w:pPr>
          </w:p>
        </w:tc>
      </w:tr>
      <w:tr w:rsidR="00B57B84" w:rsidRPr="00C17AD1" w14:paraId="0DEF1B40" w14:textId="77777777" w:rsidTr="00AB17F4">
        <w:tc>
          <w:tcPr>
            <w:tcW w:w="2694" w:type="dxa"/>
            <w:tcBorders>
              <w:left w:val="nil"/>
              <w:right w:val="nil"/>
            </w:tcBorders>
            <w:vAlign w:val="center"/>
          </w:tcPr>
          <w:p w14:paraId="497E3BB2" w14:textId="77777777" w:rsidR="00B57B84" w:rsidRPr="00C17AD1" w:rsidRDefault="00B57B84" w:rsidP="00AB17F4">
            <w:pPr>
              <w:keepNext/>
              <w:keepLines/>
              <w:spacing w:line="276" w:lineRule="auto"/>
              <w:rPr>
                <w:sz w:val="20"/>
                <w:szCs w:val="20"/>
                <w:lang w:val="en-US" w:eastAsia="de-CH"/>
              </w:rPr>
            </w:pPr>
            <w:r w:rsidRPr="00C17AD1">
              <w:rPr>
                <w:sz w:val="20"/>
                <w:szCs w:val="20"/>
                <w:lang w:val="en-US" w:eastAsia="de-CH"/>
              </w:rPr>
              <w:t>Win</w:t>
            </w:r>
          </w:p>
        </w:tc>
        <w:tc>
          <w:tcPr>
            <w:tcW w:w="2126" w:type="dxa"/>
            <w:tcBorders>
              <w:left w:val="nil"/>
              <w:right w:val="nil"/>
            </w:tcBorders>
            <w:vAlign w:val="center"/>
          </w:tcPr>
          <w:p w14:paraId="0AC4EE2A" w14:textId="406C7267" w:rsidR="00B57B84" w:rsidRPr="00C17AD1" w:rsidRDefault="00B57B84" w:rsidP="00AB17F4">
            <w:pPr>
              <w:keepNext/>
              <w:keepLines/>
              <w:spacing w:line="276" w:lineRule="auto"/>
              <w:jc w:val="center"/>
              <w:rPr>
                <w:sz w:val="20"/>
                <w:szCs w:val="20"/>
                <w:lang w:val="en-US" w:eastAsia="de-CH"/>
              </w:rPr>
            </w:pPr>
            <w:r w:rsidRPr="00C17AD1">
              <w:rPr>
                <w:sz w:val="20"/>
                <w:szCs w:val="20"/>
                <w:lang w:val="en-US" w:eastAsia="de-CH"/>
              </w:rPr>
              <w:t>.</w:t>
            </w:r>
            <w:ins w:id="163" w:author="Hilmar Zech" w:date="2022-03-24T18:11:00Z">
              <w:r w:rsidR="004D721F">
                <w:rPr>
                  <w:sz w:val="20"/>
                  <w:szCs w:val="20"/>
                  <w:lang w:val="en-US" w:eastAsia="de-CH"/>
                </w:rPr>
                <w:t>65</w:t>
              </w:r>
            </w:ins>
            <w:del w:id="164" w:author="Hilmar Zech" w:date="2022-03-24T18:11:00Z">
              <w:r w:rsidRPr="00C17AD1" w:rsidDel="004D721F">
                <w:rPr>
                  <w:sz w:val="20"/>
                  <w:szCs w:val="20"/>
                  <w:lang w:val="en-US" w:eastAsia="de-CH"/>
                </w:rPr>
                <w:delText>64</w:delText>
              </w:r>
            </w:del>
          </w:p>
        </w:tc>
        <w:tc>
          <w:tcPr>
            <w:tcW w:w="2126" w:type="dxa"/>
            <w:tcBorders>
              <w:left w:val="nil"/>
              <w:right w:val="nil"/>
            </w:tcBorders>
            <w:vAlign w:val="center"/>
          </w:tcPr>
          <w:p w14:paraId="3FF17436" w14:textId="2FD58BAA" w:rsidR="00B57B84" w:rsidRPr="00C17AD1" w:rsidRDefault="00B57B84" w:rsidP="00AB17F4">
            <w:pPr>
              <w:keepNext/>
              <w:keepLines/>
              <w:spacing w:line="276" w:lineRule="auto"/>
              <w:jc w:val="center"/>
              <w:rPr>
                <w:sz w:val="20"/>
                <w:szCs w:val="20"/>
                <w:lang w:val="en-US" w:eastAsia="de-CH"/>
              </w:rPr>
            </w:pPr>
            <w:r w:rsidRPr="00C17AD1">
              <w:rPr>
                <w:sz w:val="20"/>
                <w:szCs w:val="20"/>
                <w:lang w:val="en-US" w:eastAsia="de-CH"/>
              </w:rPr>
              <w:t>.</w:t>
            </w:r>
            <w:ins w:id="165" w:author="Hilmar Zech" w:date="2022-03-24T18:11:00Z">
              <w:r w:rsidR="004D721F">
                <w:rPr>
                  <w:sz w:val="20"/>
                  <w:szCs w:val="20"/>
                  <w:lang w:val="en-US" w:eastAsia="de-CH"/>
                </w:rPr>
                <w:t>65</w:t>
              </w:r>
            </w:ins>
            <w:del w:id="166" w:author="Hilmar Zech" w:date="2022-03-24T18:11:00Z">
              <w:r w:rsidRPr="00C17AD1" w:rsidDel="004D721F">
                <w:rPr>
                  <w:sz w:val="20"/>
                  <w:szCs w:val="20"/>
                  <w:lang w:val="en-US" w:eastAsia="de-CH"/>
                </w:rPr>
                <w:delText>64</w:delText>
              </w:r>
            </w:del>
          </w:p>
        </w:tc>
        <w:tc>
          <w:tcPr>
            <w:tcW w:w="1843" w:type="dxa"/>
            <w:tcBorders>
              <w:left w:val="nil"/>
              <w:right w:val="nil"/>
            </w:tcBorders>
            <w:vAlign w:val="center"/>
          </w:tcPr>
          <w:p w14:paraId="2D0402E0" w14:textId="18D37616" w:rsidR="00B57B84" w:rsidRPr="00C17AD1" w:rsidRDefault="00B57B84" w:rsidP="00AB17F4">
            <w:pPr>
              <w:keepNext/>
              <w:keepLines/>
              <w:spacing w:line="276" w:lineRule="auto"/>
              <w:jc w:val="center"/>
              <w:rPr>
                <w:sz w:val="20"/>
                <w:szCs w:val="20"/>
                <w:lang w:val="en-US" w:eastAsia="de-CH"/>
              </w:rPr>
            </w:pPr>
            <w:r w:rsidRPr="00C17AD1">
              <w:rPr>
                <w:sz w:val="20"/>
                <w:szCs w:val="20"/>
                <w:lang w:val="en-US" w:eastAsia="de-CH"/>
              </w:rPr>
              <w:t>.</w:t>
            </w:r>
            <w:ins w:id="167" w:author="Hilmar Zech" w:date="2022-03-24T18:12:00Z">
              <w:r w:rsidR="009269F4">
                <w:rPr>
                  <w:sz w:val="20"/>
                  <w:szCs w:val="20"/>
                  <w:lang w:val="en-US" w:eastAsia="de-CH"/>
                </w:rPr>
                <w:t>79</w:t>
              </w:r>
            </w:ins>
            <w:del w:id="168" w:author="Hilmar Zech" w:date="2022-03-24T18:12:00Z">
              <w:r w:rsidRPr="00C17AD1" w:rsidDel="009269F4">
                <w:rPr>
                  <w:sz w:val="20"/>
                  <w:szCs w:val="20"/>
                  <w:lang w:val="en-US" w:eastAsia="de-CH"/>
                </w:rPr>
                <w:delText>78</w:delText>
              </w:r>
            </w:del>
          </w:p>
        </w:tc>
      </w:tr>
      <w:tr w:rsidR="00B57B84" w:rsidRPr="00C17AD1" w14:paraId="08570A85" w14:textId="77777777" w:rsidTr="00AB17F4">
        <w:tc>
          <w:tcPr>
            <w:tcW w:w="2694" w:type="dxa"/>
            <w:tcBorders>
              <w:left w:val="nil"/>
              <w:right w:val="nil"/>
            </w:tcBorders>
            <w:vAlign w:val="center"/>
          </w:tcPr>
          <w:p w14:paraId="28F531DB" w14:textId="77777777" w:rsidR="00B57B84" w:rsidRPr="00C17AD1" w:rsidRDefault="00B57B84" w:rsidP="00AB17F4">
            <w:pPr>
              <w:keepNext/>
              <w:keepLines/>
              <w:spacing w:line="276" w:lineRule="auto"/>
              <w:rPr>
                <w:sz w:val="20"/>
                <w:szCs w:val="20"/>
                <w:lang w:val="en-US" w:eastAsia="de-CH"/>
              </w:rPr>
            </w:pPr>
            <w:r w:rsidRPr="00C17AD1">
              <w:rPr>
                <w:sz w:val="20"/>
                <w:szCs w:val="20"/>
                <w:lang w:val="en-US" w:eastAsia="de-CH"/>
              </w:rPr>
              <w:t>Loss</w:t>
            </w:r>
          </w:p>
        </w:tc>
        <w:tc>
          <w:tcPr>
            <w:tcW w:w="2126" w:type="dxa"/>
            <w:tcBorders>
              <w:left w:val="nil"/>
              <w:right w:val="nil"/>
            </w:tcBorders>
            <w:vAlign w:val="center"/>
          </w:tcPr>
          <w:p w14:paraId="61865C99" w14:textId="6D140E72" w:rsidR="00B57B84" w:rsidRPr="00C17AD1" w:rsidRDefault="00B57B84" w:rsidP="00AB17F4">
            <w:pPr>
              <w:keepNext/>
              <w:keepLines/>
              <w:spacing w:line="276" w:lineRule="auto"/>
              <w:jc w:val="center"/>
              <w:rPr>
                <w:sz w:val="20"/>
                <w:szCs w:val="20"/>
                <w:lang w:val="en-US" w:eastAsia="de-CH"/>
              </w:rPr>
            </w:pPr>
            <w:r w:rsidRPr="00C17AD1">
              <w:rPr>
                <w:sz w:val="20"/>
                <w:szCs w:val="20"/>
                <w:lang w:val="en-US" w:eastAsia="de-CH"/>
              </w:rPr>
              <w:t>.</w:t>
            </w:r>
            <w:ins w:id="169" w:author="Hilmar Zech" w:date="2022-03-24T18:11:00Z">
              <w:r w:rsidR="004D721F">
                <w:rPr>
                  <w:sz w:val="20"/>
                  <w:szCs w:val="20"/>
                  <w:lang w:val="en-US" w:eastAsia="de-CH"/>
                </w:rPr>
                <w:t>54</w:t>
              </w:r>
            </w:ins>
            <w:del w:id="170" w:author="Hilmar Zech" w:date="2022-03-24T18:11:00Z">
              <w:r w:rsidRPr="00C17AD1" w:rsidDel="004D721F">
                <w:rPr>
                  <w:sz w:val="20"/>
                  <w:szCs w:val="20"/>
                  <w:lang w:val="en-US" w:eastAsia="de-CH"/>
                </w:rPr>
                <w:delText>58</w:delText>
              </w:r>
            </w:del>
          </w:p>
        </w:tc>
        <w:tc>
          <w:tcPr>
            <w:tcW w:w="2126" w:type="dxa"/>
            <w:tcBorders>
              <w:left w:val="nil"/>
              <w:right w:val="nil"/>
            </w:tcBorders>
            <w:vAlign w:val="center"/>
          </w:tcPr>
          <w:p w14:paraId="7A9B42B4" w14:textId="5DE89ECB" w:rsidR="00B57B84" w:rsidRPr="00C17AD1" w:rsidRDefault="00B57B84" w:rsidP="00AB17F4">
            <w:pPr>
              <w:keepNext/>
              <w:keepLines/>
              <w:spacing w:line="276" w:lineRule="auto"/>
              <w:jc w:val="center"/>
              <w:rPr>
                <w:sz w:val="20"/>
                <w:szCs w:val="20"/>
                <w:lang w:val="en-US" w:eastAsia="de-CH"/>
              </w:rPr>
            </w:pPr>
            <w:r w:rsidRPr="00C17AD1">
              <w:rPr>
                <w:sz w:val="20"/>
                <w:szCs w:val="20"/>
                <w:lang w:val="en-US" w:eastAsia="de-CH"/>
              </w:rPr>
              <w:t>.</w:t>
            </w:r>
            <w:ins w:id="171" w:author="Hilmar Zech" w:date="2022-03-24T18:11:00Z">
              <w:r w:rsidR="004D721F">
                <w:rPr>
                  <w:sz w:val="20"/>
                  <w:szCs w:val="20"/>
                  <w:lang w:val="en-US" w:eastAsia="de-CH"/>
                </w:rPr>
                <w:t>55</w:t>
              </w:r>
            </w:ins>
            <w:del w:id="172" w:author="Hilmar Zech" w:date="2022-03-24T18:11:00Z">
              <w:r w:rsidRPr="00C17AD1" w:rsidDel="004D721F">
                <w:rPr>
                  <w:sz w:val="20"/>
                  <w:szCs w:val="20"/>
                  <w:lang w:val="en-US" w:eastAsia="de-CH"/>
                </w:rPr>
                <w:delText>59</w:delText>
              </w:r>
            </w:del>
          </w:p>
        </w:tc>
        <w:tc>
          <w:tcPr>
            <w:tcW w:w="1843" w:type="dxa"/>
            <w:tcBorders>
              <w:left w:val="nil"/>
              <w:right w:val="nil"/>
            </w:tcBorders>
            <w:vAlign w:val="center"/>
          </w:tcPr>
          <w:p w14:paraId="315AED86" w14:textId="3D1532C4" w:rsidR="00B57B84" w:rsidRPr="00C17AD1" w:rsidRDefault="00B57B84" w:rsidP="00AB17F4">
            <w:pPr>
              <w:keepNext/>
              <w:keepLines/>
              <w:spacing w:line="276" w:lineRule="auto"/>
              <w:jc w:val="center"/>
              <w:rPr>
                <w:sz w:val="20"/>
                <w:szCs w:val="20"/>
                <w:lang w:val="en-US" w:eastAsia="de-CH"/>
              </w:rPr>
            </w:pPr>
            <w:r w:rsidRPr="00C17AD1">
              <w:rPr>
                <w:sz w:val="20"/>
                <w:szCs w:val="20"/>
                <w:lang w:val="en-US" w:eastAsia="de-CH"/>
              </w:rPr>
              <w:t>.</w:t>
            </w:r>
            <w:ins w:id="173" w:author="Hilmar Zech" w:date="2022-03-24T18:12:00Z">
              <w:r w:rsidR="009269F4">
                <w:rPr>
                  <w:sz w:val="20"/>
                  <w:szCs w:val="20"/>
                  <w:lang w:val="en-US" w:eastAsia="de-CH"/>
                </w:rPr>
                <w:t>70</w:t>
              </w:r>
            </w:ins>
            <w:del w:id="174" w:author="Hilmar Zech" w:date="2022-03-24T18:12:00Z">
              <w:r w:rsidRPr="00C17AD1" w:rsidDel="009269F4">
                <w:rPr>
                  <w:sz w:val="20"/>
                  <w:szCs w:val="20"/>
                  <w:lang w:val="en-US" w:eastAsia="de-CH"/>
                </w:rPr>
                <w:delText>73</w:delText>
              </w:r>
            </w:del>
          </w:p>
        </w:tc>
      </w:tr>
      <w:tr w:rsidR="00B57B84" w:rsidRPr="00C17AD1" w14:paraId="30D40B78" w14:textId="77777777" w:rsidTr="006F534B">
        <w:tc>
          <w:tcPr>
            <w:tcW w:w="2694" w:type="dxa"/>
            <w:tcBorders>
              <w:left w:val="nil"/>
              <w:right w:val="nil"/>
            </w:tcBorders>
            <w:vAlign w:val="center"/>
          </w:tcPr>
          <w:p w14:paraId="0E3B45D2" w14:textId="77777777" w:rsidR="00B57B84" w:rsidRPr="00C17AD1" w:rsidRDefault="00B57B84" w:rsidP="00AB17F4">
            <w:pPr>
              <w:keepNext/>
              <w:keepLines/>
              <w:spacing w:after="120" w:line="276" w:lineRule="auto"/>
              <w:rPr>
                <w:sz w:val="20"/>
                <w:szCs w:val="20"/>
                <w:lang w:val="en-US" w:eastAsia="de-CH"/>
              </w:rPr>
            </w:pPr>
            <w:r w:rsidRPr="00C17AD1">
              <w:rPr>
                <w:sz w:val="20"/>
                <w:szCs w:val="20"/>
                <w:lang w:val="en-US" w:eastAsia="de-CH"/>
              </w:rPr>
              <w:t>Mixed</w:t>
            </w:r>
          </w:p>
        </w:tc>
        <w:tc>
          <w:tcPr>
            <w:tcW w:w="2126" w:type="dxa"/>
            <w:tcBorders>
              <w:left w:val="nil"/>
              <w:right w:val="nil"/>
            </w:tcBorders>
            <w:vAlign w:val="center"/>
          </w:tcPr>
          <w:p w14:paraId="12F230EE" w14:textId="02AE9429" w:rsidR="00B57B84" w:rsidRPr="00C17AD1" w:rsidRDefault="00B57B84" w:rsidP="00AB17F4">
            <w:pPr>
              <w:keepNext/>
              <w:keepLines/>
              <w:spacing w:after="120" w:line="276" w:lineRule="auto"/>
              <w:jc w:val="center"/>
              <w:rPr>
                <w:sz w:val="20"/>
                <w:szCs w:val="20"/>
                <w:lang w:val="en-US" w:eastAsia="de-CH"/>
              </w:rPr>
            </w:pPr>
            <w:r w:rsidRPr="00C17AD1">
              <w:rPr>
                <w:sz w:val="20"/>
                <w:szCs w:val="20"/>
                <w:lang w:val="en-US" w:eastAsia="de-CH"/>
              </w:rPr>
              <w:t>.</w:t>
            </w:r>
            <w:ins w:id="175" w:author="Hilmar Zech" w:date="2022-03-24T18:11:00Z">
              <w:r w:rsidR="004D721F">
                <w:rPr>
                  <w:sz w:val="20"/>
                  <w:szCs w:val="20"/>
                  <w:lang w:val="en-US" w:eastAsia="de-CH"/>
                </w:rPr>
                <w:t>49</w:t>
              </w:r>
            </w:ins>
            <w:del w:id="176" w:author="Hilmar Zech" w:date="2022-03-24T18:11:00Z">
              <w:r w:rsidRPr="00C17AD1" w:rsidDel="004D721F">
                <w:rPr>
                  <w:sz w:val="20"/>
                  <w:szCs w:val="20"/>
                  <w:lang w:val="en-US" w:eastAsia="de-CH"/>
                </w:rPr>
                <w:delText>54</w:delText>
              </w:r>
            </w:del>
          </w:p>
        </w:tc>
        <w:tc>
          <w:tcPr>
            <w:tcW w:w="2126" w:type="dxa"/>
            <w:tcBorders>
              <w:left w:val="nil"/>
              <w:right w:val="nil"/>
            </w:tcBorders>
            <w:vAlign w:val="center"/>
          </w:tcPr>
          <w:p w14:paraId="704BD14E" w14:textId="030C859F" w:rsidR="00B57B84" w:rsidRPr="00C17AD1" w:rsidRDefault="00B57B84" w:rsidP="00AB17F4">
            <w:pPr>
              <w:keepNext/>
              <w:keepLines/>
              <w:spacing w:after="120" w:line="276" w:lineRule="auto"/>
              <w:jc w:val="center"/>
              <w:rPr>
                <w:sz w:val="20"/>
                <w:szCs w:val="20"/>
                <w:lang w:val="en-US" w:eastAsia="de-CH"/>
              </w:rPr>
            </w:pPr>
            <w:r w:rsidRPr="00C17AD1">
              <w:rPr>
                <w:sz w:val="20"/>
                <w:szCs w:val="20"/>
                <w:lang w:val="en-US" w:eastAsia="de-CH"/>
              </w:rPr>
              <w:t>.</w:t>
            </w:r>
            <w:ins w:id="177" w:author="Hilmar Zech" w:date="2022-03-24T18:11:00Z">
              <w:r w:rsidR="004D721F">
                <w:rPr>
                  <w:sz w:val="20"/>
                  <w:szCs w:val="20"/>
                  <w:lang w:val="en-US" w:eastAsia="de-CH"/>
                </w:rPr>
                <w:t>50</w:t>
              </w:r>
            </w:ins>
            <w:del w:id="178" w:author="Hilmar Zech" w:date="2022-03-24T18:11:00Z">
              <w:r w:rsidRPr="00C17AD1" w:rsidDel="004D721F">
                <w:rPr>
                  <w:sz w:val="20"/>
                  <w:szCs w:val="20"/>
                  <w:lang w:val="en-US" w:eastAsia="de-CH"/>
                </w:rPr>
                <w:delText>55</w:delText>
              </w:r>
            </w:del>
          </w:p>
        </w:tc>
        <w:tc>
          <w:tcPr>
            <w:tcW w:w="1843" w:type="dxa"/>
            <w:tcBorders>
              <w:left w:val="nil"/>
              <w:right w:val="nil"/>
            </w:tcBorders>
            <w:vAlign w:val="center"/>
          </w:tcPr>
          <w:p w14:paraId="27A99C0B" w14:textId="15901F28" w:rsidR="00B57B84" w:rsidRPr="00C17AD1" w:rsidRDefault="00B57B84" w:rsidP="00AB17F4">
            <w:pPr>
              <w:keepNext/>
              <w:keepLines/>
              <w:spacing w:after="120" w:line="276" w:lineRule="auto"/>
              <w:jc w:val="center"/>
              <w:rPr>
                <w:sz w:val="20"/>
                <w:szCs w:val="20"/>
                <w:lang w:val="en-US" w:eastAsia="de-CH"/>
              </w:rPr>
            </w:pPr>
            <w:r w:rsidRPr="00C17AD1">
              <w:rPr>
                <w:sz w:val="20"/>
                <w:szCs w:val="20"/>
                <w:lang w:val="en-US" w:eastAsia="de-CH"/>
              </w:rPr>
              <w:t>.</w:t>
            </w:r>
            <w:ins w:id="179" w:author="Hilmar Zech" w:date="2022-03-24T18:12:00Z">
              <w:r w:rsidR="009269F4">
                <w:rPr>
                  <w:sz w:val="20"/>
                  <w:szCs w:val="20"/>
                  <w:lang w:val="en-US" w:eastAsia="de-CH"/>
                </w:rPr>
                <w:t>72</w:t>
              </w:r>
            </w:ins>
            <w:del w:id="180" w:author="Hilmar Zech" w:date="2022-03-24T18:12:00Z">
              <w:r w:rsidRPr="00C17AD1" w:rsidDel="009269F4">
                <w:rPr>
                  <w:sz w:val="20"/>
                  <w:szCs w:val="20"/>
                  <w:lang w:val="en-US" w:eastAsia="de-CH"/>
                </w:rPr>
                <w:delText>76</w:delText>
              </w:r>
            </w:del>
          </w:p>
        </w:tc>
      </w:tr>
      <w:tr w:rsidR="00B57B84" w:rsidRPr="00C17AD1" w14:paraId="56DCCA8A" w14:textId="77777777" w:rsidTr="00AB17F4">
        <w:tc>
          <w:tcPr>
            <w:tcW w:w="2694" w:type="dxa"/>
            <w:tcBorders>
              <w:left w:val="nil"/>
              <w:right w:val="nil"/>
            </w:tcBorders>
            <w:vAlign w:val="center"/>
          </w:tcPr>
          <w:p w14:paraId="51C8BA48" w14:textId="77777777" w:rsidR="00B57B84" w:rsidRPr="00C17AD1" w:rsidRDefault="00B57B84" w:rsidP="00AB17F4">
            <w:pPr>
              <w:keepNext/>
              <w:keepLines/>
              <w:spacing w:line="276" w:lineRule="auto"/>
              <w:rPr>
                <w:b/>
                <w:bCs/>
                <w:sz w:val="20"/>
                <w:szCs w:val="20"/>
                <w:lang w:val="en-US" w:eastAsia="de-CH"/>
              </w:rPr>
            </w:pPr>
            <w:r w:rsidRPr="00C17AD1">
              <w:rPr>
                <w:b/>
                <w:bCs/>
                <w:sz w:val="20"/>
                <w:szCs w:val="20"/>
                <w:lang w:val="en-US" w:eastAsia="de-CH"/>
              </w:rPr>
              <w:t>Information sampling task</w:t>
            </w:r>
          </w:p>
        </w:tc>
        <w:tc>
          <w:tcPr>
            <w:tcW w:w="2126" w:type="dxa"/>
            <w:tcBorders>
              <w:left w:val="nil"/>
              <w:right w:val="nil"/>
            </w:tcBorders>
            <w:vAlign w:val="center"/>
          </w:tcPr>
          <w:p w14:paraId="1C9F4522" w14:textId="77777777" w:rsidR="00B57B84" w:rsidRPr="00C17AD1" w:rsidRDefault="00B57B84" w:rsidP="00AB17F4">
            <w:pPr>
              <w:keepNext/>
              <w:keepLines/>
              <w:spacing w:line="276" w:lineRule="auto"/>
              <w:jc w:val="center"/>
              <w:rPr>
                <w:sz w:val="20"/>
                <w:szCs w:val="20"/>
                <w:lang w:val="en-US" w:eastAsia="de-CH"/>
              </w:rPr>
            </w:pPr>
          </w:p>
        </w:tc>
        <w:tc>
          <w:tcPr>
            <w:tcW w:w="2126" w:type="dxa"/>
            <w:tcBorders>
              <w:left w:val="nil"/>
              <w:right w:val="nil"/>
            </w:tcBorders>
            <w:vAlign w:val="center"/>
          </w:tcPr>
          <w:p w14:paraId="252BEF30" w14:textId="77777777" w:rsidR="00B57B84" w:rsidRPr="00C17AD1" w:rsidRDefault="00B57B84" w:rsidP="00AB17F4">
            <w:pPr>
              <w:keepNext/>
              <w:keepLines/>
              <w:spacing w:line="276" w:lineRule="auto"/>
              <w:jc w:val="center"/>
              <w:rPr>
                <w:sz w:val="20"/>
                <w:szCs w:val="20"/>
                <w:lang w:val="en-US" w:eastAsia="de-CH"/>
              </w:rPr>
            </w:pPr>
          </w:p>
        </w:tc>
        <w:tc>
          <w:tcPr>
            <w:tcW w:w="1843" w:type="dxa"/>
            <w:tcBorders>
              <w:left w:val="nil"/>
              <w:right w:val="nil"/>
            </w:tcBorders>
            <w:vAlign w:val="center"/>
          </w:tcPr>
          <w:p w14:paraId="2183C301" w14:textId="77777777" w:rsidR="00B57B84" w:rsidRPr="00C17AD1" w:rsidRDefault="00B57B84" w:rsidP="00AB17F4">
            <w:pPr>
              <w:keepNext/>
              <w:keepLines/>
              <w:spacing w:line="276" w:lineRule="auto"/>
              <w:jc w:val="center"/>
              <w:rPr>
                <w:sz w:val="20"/>
                <w:szCs w:val="20"/>
                <w:lang w:val="en-US" w:eastAsia="de-CH"/>
              </w:rPr>
            </w:pPr>
          </w:p>
        </w:tc>
      </w:tr>
      <w:tr w:rsidR="00B57B84" w:rsidRPr="00C17AD1" w14:paraId="23AF34F5" w14:textId="77777777" w:rsidTr="00AB17F4">
        <w:tc>
          <w:tcPr>
            <w:tcW w:w="2694" w:type="dxa"/>
            <w:tcBorders>
              <w:left w:val="nil"/>
              <w:right w:val="nil"/>
            </w:tcBorders>
            <w:vAlign w:val="center"/>
          </w:tcPr>
          <w:p w14:paraId="6F52ED6A" w14:textId="77777777" w:rsidR="00B57B84" w:rsidRPr="00C17AD1" w:rsidRDefault="00B57B84" w:rsidP="00AB17F4">
            <w:pPr>
              <w:keepNext/>
              <w:keepLines/>
              <w:spacing w:after="120" w:line="276" w:lineRule="auto"/>
              <w:rPr>
                <w:sz w:val="20"/>
                <w:szCs w:val="20"/>
                <w:lang w:val="en-US" w:eastAsia="de-CH"/>
              </w:rPr>
            </w:pPr>
            <w:r w:rsidRPr="00C17AD1">
              <w:rPr>
                <w:sz w:val="20"/>
                <w:szCs w:val="20"/>
                <w:lang w:val="en-US" w:eastAsia="de-CH"/>
              </w:rPr>
              <w:t>Oversampling</w:t>
            </w:r>
          </w:p>
        </w:tc>
        <w:tc>
          <w:tcPr>
            <w:tcW w:w="2126" w:type="dxa"/>
            <w:tcBorders>
              <w:left w:val="nil"/>
              <w:right w:val="nil"/>
            </w:tcBorders>
            <w:vAlign w:val="center"/>
          </w:tcPr>
          <w:p w14:paraId="5B6B012E" w14:textId="4A8D96F9" w:rsidR="00B57B84" w:rsidRPr="00C17AD1" w:rsidRDefault="00B57B84" w:rsidP="00AB17F4">
            <w:pPr>
              <w:keepNext/>
              <w:keepLines/>
              <w:spacing w:after="120" w:line="276" w:lineRule="auto"/>
              <w:jc w:val="center"/>
              <w:rPr>
                <w:sz w:val="20"/>
                <w:szCs w:val="20"/>
                <w:lang w:val="en-US" w:eastAsia="de-CH"/>
              </w:rPr>
            </w:pPr>
            <w:r w:rsidRPr="00C17AD1">
              <w:rPr>
                <w:sz w:val="20"/>
                <w:szCs w:val="20"/>
                <w:lang w:val="en-US" w:eastAsia="de-CH"/>
              </w:rPr>
              <w:t>.</w:t>
            </w:r>
            <w:ins w:id="181" w:author="Hilmar Zech" w:date="2022-03-24T18:12:00Z">
              <w:r w:rsidR="009269F4">
                <w:rPr>
                  <w:sz w:val="20"/>
                  <w:szCs w:val="20"/>
                  <w:lang w:val="en-US" w:eastAsia="de-CH"/>
                </w:rPr>
                <w:t>78</w:t>
              </w:r>
            </w:ins>
            <w:del w:id="182" w:author="Hilmar Zech" w:date="2022-03-24T18:12:00Z">
              <w:r w:rsidRPr="00C17AD1" w:rsidDel="009269F4">
                <w:rPr>
                  <w:sz w:val="20"/>
                  <w:szCs w:val="20"/>
                  <w:lang w:val="en-US" w:eastAsia="de-CH"/>
                </w:rPr>
                <w:delText>80</w:delText>
              </w:r>
            </w:del>
          </w:p>
        </w:tc>
        <w:tc>
          <w:tcPr>
            <w:tcW w:w="2126" w:type="dxa"/>
            <w:tcBorders>
              <w:left w:val="nil"/>
              <w:right w:val="nil"/>
            </w:tcBorders>
            <w:vAlign w:val="center"/>
          </w:tcPr>
          <w:p w14:paraId="33191D59" w14:textId="6EA743A8" w:rsidR="00B57B84" w:rsidRPr="00C17AD1" w:rsidRDefault="00B57B84" w:rsidP="00AB17F4">
            <w:pPr>
              <w:keepNext/>
              <w:keepLines/>
              <w:spacing w:after="120" w:line="276" w:lineRule="auto"/>
              <w:jc w:val="center"/>
              <w:rPr>
                <w:sz w:val="20"/>
                <w:szCs w:val="20"/>
                <w:lang w:val="en-US" w:eastAsia="de-CH"/>
              </w:rPr>
            </w:pPr>
            <w:r w:rsidRPr="00C17AD1">
              <w:rPr>
                <w:sz w:val="20"/>
                <w:szCs w:val="20"/>
                <w:lang w:val="en-US" w:eastAsia="de-CH"/>
              </w:rPr>
              <w:t>.</w:t>
            </w:r>
            <w:ins w:id="183" w:author="Hilmar Zech" w:date="2022-03-24T18:12:00Z">
              <w:r w:rsidR="009269F4">
                <w:rPr>
                  <w:sz w:val="20"/>
                  <w:szCs w:val="20"/>
                  <w:lang w:val="en-US" w:eastAsia="de-CH"/>
                </w:rPr>
                <w:t>78</w:t>
              </w:r>
            </w:ins>
            <w:del w:id="184" w:author="Hilmar Zech" w:date="2022-03-24T18:12:00Z">
              <w:r w:rsidRPr="00C17AD1" w:rsidDel="009269F4">
                <w:rPr>
                  <w:sz w:val="20"/>
                  <w:szCs w:val="20"/>
                  <w:lang w:val="en-US" w:eastAsia="de-CH"/>
                </w:rPr>
                <w:delText>81</w:delText>
              </w:r>
            </w:del>
          </w:p>
        </w:tc>
        <w:tc>
          <w:tcPr>
            <w:tcW w:w="1843" w:type="dxa"/>
            <w:tcBorders>
              <w:left w:val="nil"/>
              <w:right w:val="nil"/>
            </w:tcBorders>
            <w:vAlign w:val="center"/>
          </w:tcPr>
          <w:p w14:paraId="6587BECA" w14:textId="017E00B9" w:rsidR="00B57B84" w:rsidRPr="00C17AD1" w:rsidRDefault="00B57B84" w:rsidP="00AB17F4">
            <w:pPr>
              <w:keepNext/>
              <w:keepLines/>
              <w:spacing w:after="120" w:line="276" w:lineRule="auto"/>
              <w:jc w:val="center"/>
              <w:rPr>
                <w:sz w:val="20"/>
                <w:szCs w:val="20"/>
                <w:lang w:val="en-US" w:eastAsia="de-CH"/>
              </w:rPr>
            </w:pPr>
            <w:r w:rsidRPr="00C17AD1">
              <w:rPr>
                <w:sz w:val="20"/>
                <w:szCs w:val="20"/>
                <w:lang w:val="en-US" w:eastAsia="de-CH"/>
              </w:rPr>
              <w:t>.</w:t>
            </w:r>
            <w:ins w:id="185" w:author="Hilmar Zech" w:date="2022-03-24T18:12:00Z">
              <w:r w:rsidR="009269F4">
                <w:rPr>
                  <w:sz w:val="20"/>
                  <w:szCs w:val="20"/>
                  <w:lang w:val="en-US" w:eastAsia="de-CH"/>
                </w:rPr>
                <w:t>91</w:t>
              </w:r>
            </w:ins>
            <w:del w:id="186" w:author="Hilmar Zech" w:date="2022-03-24T18:12:00Z">
              <w:r w:rsidRPr="00C17AD1" w:rsidDel="009269F4">
                <w:rPr>
                  <w:sz w:val="20"/>
                  <w:szCs w:val="20"/>
                  <w:lang w:val="en-US" w:eastAsia="de-CH"/>
                </w:rPr>
                <w:delText>93</w:delText>
              </w:r>
            </w:del>
          </w:p>
        </w:tc>
      </w:tr>
    </w:tbl>
    <w:p w14:paraId="138F7239" w14:textId="77777777" w:rsidR="00B57B84" w:rsidRPr="00980C22" w:rsidRDefault="00B57B84" w:rsidP="00B57B84">
      <w:pPr>
        <w:pBdr>
          <w:top w:val="nil"/>
          <w:left w:val="nil"/>
          <w:bottom w:val="nil"/>
          <w:right w:val="nil"/>
          <w:between w:val="nil"/>
        </w:pBdr>
        <w:contextualSpacing/>
        <w:rPr>
          <w:rFonts w:ascii="Arial" w:hAnsi="Arial" w:cs="Arial"/>
          <w:color w:val="000000"/>
          <w:sz w:val="20"/>
          <w:szCs w:val="20"/>
        </w:rPr>
      </w:pPr>
    </w:p>
    <w:p w14:paraId="011DB8AC" w14:textId="77777777" w:rsidR="00B57B84" w:rsidRPr="00F649EE" w:rsidRDefault="00B57B84" w:rsidP="00B57B84">
      <w:pPr>
        <w:keepNext/>
        <w:pBdr>
          <w:top w:val="nil"/>
          <w:left w:val="nil"/>
          <w:bottom w:val="nil"/>
          <w:right w:val="nil"/>
          <w:between w:val="nil"/>
        </w:pBdr>
        <w:spacing w:before="240" w:after="60"/>
        <w:contextualSpacing/>
        <w:rPr>
          <w:rFonts w:ascii="Arial" w:hAnsi="Arial" w:cs="Arial"/>
          <w:color w:val="000000"/>
          <w:sz w:val="20"/>
          <w:szCs w:val="20"/>
        </w:rPr>
      </w:pPr>
    </w:p>
    <w:p w14:paraId="1D151265" w14:textId="77777777" w:rsidR="00B57B84" w:rsidRDefault="00B57B84" w:rsidP="006D1BA9">
      <w:pPr>
        <w:keepNext/>
        <w:pBdr>
          <w:top w:val="nil"/>
          <w:left w:val="nil"/>
          <w:bottom w:val="nil"/>
          <w:right w:val="nil"/>
          <w:between w:val="nil"/>
        </w:pBdr>
        <w:spacing w:before="240" w:after="60"/>
        <w:ind w:firstLine="720"/>
        <w:contextualSpacing/>
        <w:jc w:val="both"/>
        <w:rPr>
          <w:ins w:id="187" w:author="Hilmar Zech" w:date="2022-03-24T12:52:00Z"/>
          <w:rFonts w:ascii="Arial" w:hAnsi="Arial" w:cs="Arial"/>
          <w:iCs/>
          <w:color w:val="000000"/>
        </w:rPr>
      </w:pPr>
    </w:p>
    <w:p w14:paraId="46FA7B0F" w14:textId="77777777" w:rsidR="00B57B84" w:rsidRDefault="00B57B84" w:rsidP="006D1BA9">
      <w:pPr>
        <w:keepNext/>
        <w:pBdr>
          <w:top w:val="nil"/>
          <w:left w:val="nil"/>
          <w:bottom w:val="nil"/>
          <w:right w:val="nil"/>
          <w:between w:val="nil"/>
        </w:pBdr>
        <w:spacing w:before="240" w:after="60"/>
        <w:ind w:firstLine="720"/>
        <w:contextualSpacing/>
        <w:jc w:val="both"/>
        <w:rPr>
          <w:ins w:id="188" w:author="Hilmar Zech" w:date="2022-03-24T12:51:00Z"/>
          <w:rFonts w:ascii="Arial" w:hAnsi="Arial" w:cs="Arial"/>
          <w:iCs/>
          <w:color w:val="000000"/>
        </w:rPr>
      </w:pPr>
    </w:p>
    <w:p w14:paraId="3A2A2AB8" w14:textId="77777777" w:rsidR="00B57B84" w:rsidRDefault="00B57B84" w:rsidP="00B57B84">
      <w:pPr>
        <w:pBdr>
          <w:top w:val="nil"/>
          <w:left w:val="nil"/>
          <w:bottom w:val="nil"/>
          <w:right w:val="nil"/>
          <w:between w:val="nil"/>
        </w:pBdr>
        <w:contextualSpacing/>
        <w:rPr>
          <w:rFonts w:ascii="Arial" w:hAnsi="Arial" w:cs="Arial"/>
          <w:color w:val="000000"/>
          <w:sz w:val="20"/>
          <w:szCs w:val="20"/>
        </w:rPr>
      </w:pPr>
      <w:r>
        <w:rPr>
          <w:b/>
          <w:bCs/>
          <w:noProof/>
          <w:lang w:eastAsia="de-DE"/>
        </w:rPr>
        <w:drawing>
          <wp:inline distT="0" distB="0" distL="0" distR="0" wp14:anchorId="4F7D2BFE" wp14:editId="04AA0919">
            <wp:extent cx="6061536" cy="4004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85275" cy="4020525"/>
                    </a:xfrm>
                    <a:prstGeom prst="rect">
                      <a:avLst/>
                    </a:prstGeom>
                  </pic:spPr>
                </pic:pic>
              </a:graphicData>
            </a:graphic>
          </wp:inline>
        </w:drawing>
      </w:r>
    </w:p>
    <w:p w14:paraId="7EB5B25A" w14:textId="77777777" w:rsidR="00B57B84" w:rsidRPr="00F649EE" w:rsidRDefault="00B57B84" w:rsidP="00B57B84">
      <w:pPr>
        <w:pBdr>
          <w:top w:val="nil"/>
          <w:left w:val="nil"/>
          <w:bottom w:val="nil"/>
          <w:right w:val="nil"/>
          <w:between w:val="nil"/>
        </w:pBdr>
        <w:contextualSpacing/>
        <w:rPr>
          <w:rFonts w:ascii="Arial" w:hAnsi="Arial" w:cs="Arial"/>
          <w:color w:val="000000"/>
          <w:sz w:val="20"/>
          <w:szCs w:val="20"/>
        </w:rPr>
      </w:pPr>
    </w:p>
    <w:p w14:paraId="1B881AE9" w14:textId="761EC45F" w:rsidR="00B57B84" w:rsidRPr="00F649EE" w:rsidRDefault="00B57B84" w:rsidP="00B57B84">
      <w:pPr>
        <w:keepNext/>
        <w:pBdr>
          <w:top w:val="nil"/>
          <w:left w:val="nil"/>
          <w:bottom w:val="nil"/>
          <w:right w:val="nil"/>
          <w:between w:val="nil"/>
        </w:pBdr>
        <w:spacing w:before="240" w:after="60"/>
        <w:contextualSpacing/>
        <w:rPr>
          <w:rFonts w:ascii="Arial" w:hAnsi="Arial" w:cs="Arial"/>
          <w:b/>
          <w:color w:val="000000"/>
          <w:sz w:val="20"/>
          <w:szCs w:val="20"/>
        </w:rPr>
      </w:pPr>
      <w:commentRangeStart w:id="189"/>
      <w:r w:rsidRPr="00F649EE">
        <w:rPr>
          <w:rFonts w:ascii="Arial" w:hAnsi="Arial" w:cs="Arial"/>
          <w:b/>
          <w:color w:val="000000"/>
          <w:sz w:val="20"/>
          <w:szCs w:val="20"/>
        </w:rPr>
        <w:t>Fig</w:t>
      </w:r>
      <w:r>
        <w:rPr>
          <w:rFonts w:ascii="Arial" w:hAnsi="Arial" w:cs="Arial"/>
          <w:b/>
          <w:color w:val="000000"/>
          <w:sz w:val="20"/>
          <w:szCs w:val="20"/>
        </w:rPr>
        <w:t>ure</w:t>
      </w:r>
      <w:commentRangeEnd w:id="189"/>
      <w:r>
        <w:rPr>
          <w:rStyle w:val="CommentReference"/>
          <w:rFonts w:ascii="Times New Roman" w:eastAsia="Times New Roman" w:hAnsi="Times New Roman" w:cs="Times New Roman"/>
        </w:rPr>
        <w:commentReference w:id="189"/>
      </w:r>
      <w:r w:rsidRPr="00F649EE">
        <w:rPr>
          <w:rFonts w:ascii="Arial" w:hAnsi="Arial" w:cs="Arial"/>
          <w:b/>
          <w:color w:val="000000"/>
          <w:sz w:val="20"/>
          <w:szCs w:val="20"/>
        </w:rPr>
        <w:t xml:space="preserve"> 2. </w:t>
      </w:r>
      <w:r w:rsidRPr="00901938">
        <w:rPr>
          <w:rFonts w:ascii="Arial" w:hAnsi="Arial" w:cs="Arial"/>
          <w:color w:val="000000"/>
          <w:sz w:val="20"/>
          <w:szCs w:val="20"/>
        </w:rPr>
        <w:t xml:space="preserve">Test-retest reliabilities (ICC1s) for the four tasks split by score calculation approach (blue: </w:t>
      </w:r>
      <w:del w:id="190" w:author="Hilmar Zech" w:date="2022-03-24T18:58:00Z">
        <w:r w:rsidRPr="00901938" w:rsidDel="00E134FE">
          <w:rPr>
            <w:rFonts w:ascii="Arial" w:hAnsi="Arial" w:cs="Arial"/>
            <w:color w:val="000000"/>
            <w:sz w:val="20"/>
            <w:szCs w:val="20"/>
          </w:rPr>
          <w:delText>aggregation</w:delText>
        </w:r>
      </w:del>
      <w:ins w:id="191" w:author="Hilmar Zech" w:date="2022-03-24T18:58:00Z">
        <w:r w:rsidR="00E134FE">
          <w:rPr>
            <w:rFonts w:ascii="Arial" w:hAnsi="Arial" w:cs="Arial"/>
            <w:color w:val="000000"/>
            <w:sz w:val="20"/>
            <w:szCs w:val="20"/>
          </w:rPr>
          <w:t>based on separate modeling</w:t>
        </w:r>
      </w:ins>
      <w:r w:rsidRPr="00901938">
        <w:rPr>
          <w:rFonts w:ascii="Arial" w:hAnsi="Arial" w:cs="Arial"/>
          <w:color w:val="000000"/>
          <w:sz w:val="20"/>
          <w:szCs w:val="20"/>
        </w:rPr>
        <w:t xml:space="preserve">; red: </w:t>
      </w:r>
      <w:del w:id="192" w:author="Hilmar Zech" w:date="2022-03-24T18:58:00Z">
        <w:r w:rsidRPr="00901938" w:rsidDel="00E134FE">
          <w:rPr>
            <w:rFonts w:ascii="Arial" w:hAnsi="Arial" w:cs="Arial"/>
            <w:color w:val="000000"/>
            <w:sz w:val="20"/>
            <w:szCs w:val="20"/>
          </w:rPr>
          <w:delText>prediction</w:delText>
        </w:r>
      </w:del>
      <w:ins w:id="193" w:author="Hilmar Zech" w:date="2022-03-24T18:58:00Z">
        <w:r w:rsidR="00E134FE">
          <w:rPr>
            <w:rFonts w:ascii="Arial" w:hAnsi="Arial" w:cs="Arial"/>
            <w:color w:val="000000"/>
            <w:sz w:val="20"/>
            <w:szCs w:val="20"/>
          </w:rPr>
          <w:t>based on joint modeling</w:t>
        </w:r>
      </w:ins>
      <w:r w:rsidRPr="00901938">
        <w:rPr>
          <w:rFonts w:ascii="Arial" w:hAnsi="Arial" w:cs="Arial"/>
          <w:color w:val="000000"/>
          <w:sz w:val="20"/>
          <w:szCs w:val="20"/>
        </w:rPr>
        <w:t>).</w:t>
      </w:r>
    </w:p>
    <w:p w14:paraId="369D4C2A" w14:textId="77777777" w:rsidR="00B57B84" w:rsidRPr="006D1BA9" w:rsidRDefault="00B57B84" w:rsidP="006D1BA9">
      <w:pPr>
        <w:keepNext/>
        <w:pBdr>
          <w:top w:val="nil"/>
          <w:left w:val="nil"/>
          <w:bottom w:val="nil"/>
          <w:right w:val="nil"/>
          <w:between w:val="nil"/>
        </w:pBdr>
        <w:spacing w:before="240" w:after="60"/>
        <w:ind w:firstLine="720"/>
        <w:contextualSpacing/>
        <w:jc w:val="both"/>
        <w:rPr>
          <w:ins w:id="194" w:author="Hilmar Zech" w:date="2022-03-24T12:51:00Z"/>
          <w:rFonts w:ascii="Arial" w:hAnsi="Arial" w:cs="Arial"/>
          <w:b/>
          <w:bCs/>
          <w:color w:val="000000"/>
        </w:rPr>
      </w:pPr>
    </w:p>
    <w:p w14:paraId="134EF651" w14:textId="77777777" w:rsidR="009103E7" w:rsidRPr="006D1BA9" w:rsidRDefault="009103E7" w:rsidP="002A7885">
      <w:pPr>
        <w:keepNext/>
        <w:pBdr>
          <w:top w:val="nil"/>
          <w:left w:val="nil"/>
          <w:bottom w:val="nil"/>
          <w:right w:val="nil"/>
          <w:between w:val="nil"/>
        </w:pBdr>
        <w:spacing w:before="240" w:after="60"/>
        <w:contextualSpacing/>
        <w:jc w:val="both"/>
        <w:rPr>
          <w:rFonts w:ascii="Arial" w:hAnsi="Arial" w:cs="Arial"/>
          <w:iCs/>
          <w:color w:val="000000"/>
        </w:rPr>
      </w:pPr>
    </w:p>
    <w:p w14:paraId="56E4C65B" w14:textId="52C2F240" w:rsidR="002E3F5C" w:rsidRDefault="00475C47" w:rsidP="006D1BA9">
      <w:pPr>
        <w:keepNext/>
        <w:pBdr>
          <w:top w:val="nil"/>
          <w:left w:val="nil"/>
          <w:bottom w:val="nil"/>
          <w:right w:val="nil"/>
          <w:between w:val="nil"/>
        </w:pBdr>
        <w:spacing w:before="240" w:after="60"/>
        <w:ind w:firstLine="720"/>
        <w:contextualSpacing/>
        <w:jc w:val="both"/>
        <w:rPr>
          <w:ins w:id="195" w:author="Hilmar Zech" w:date="2022-03-24T18:33:00Z"/>
          <w:rFonts w:ascii="Arial" w:hAnsi="Arial" w:cs="Arial"/>
          <w:color w:val="000000"/>
        </w:rPr>
      </w:pPr>
      <w:r w:rsidRPr="006D1BA9">
        <w:rPr>
          <w:rFonts w:ascii="Arial" w:hAnsi="Arial" w:cs="Arial"/>
          <w:b/>
          <w:bCs/>
          <w:i/>
          <w:iCs/>
          <w:color w:val="000000"/>
        </w:rPr>
        <w:t>Construct validity</w:t>
      </w:r>
      <w:r w:rsidR="00535547" w:rsidRPr="006D1BA9">
        <w:rPr>
          <w:rFonts w:ascii="Arial" w:hAnsi="Arial" w:cs="Arial"/>
          <w:b/>
          <w:bCs/>
          <w:i/>
          <w:iCs/>
          <w:color w:val="000000"/>
        </w:rPr>
        <w:t>.</w:t>
      </w:r>
      <w:r w:rsidR="00535547" w:rsidRPr="006D1BA9">
        <w:rPr>
          <w:rFonts w:ascii="Arial" w:hAnsi="Arial" w:cs="Arial"/>
          <w:b/>
          <w:bCs/>
          <w:color w:val="000000"/>
        </w:rPr>
        <w:t xml:space="preserve"> </w:t>
      </w:r>
      <w:ins w:id="196" w:author="Hilmar Zech" w:date="2022-03-24T18:25:00Z">
        <w:r w:rsidR="005B2C67">
          <w:rPr>
            <w:rFonts w:ascii="Arial" w:hAnsi="Arial" w:cs="Arial"/>
            <w:color w:val="000000"/>
          </w:rPr>
          <w:t>To assess the tasks discriminant and convergent validity, we used exploratory factor analysis. Factor analysis seeks to reduce the dimensionality of measurements, thus reve</w:t>
        </w:r>
      </w:ins>
      <w:ins w:id="197" w:author="Hilmar Zech" w:date="2022-03-24T18:26:00Z">
        <w:r w:rsidR="005B2C67">
          <w:rPr>
            <w:rFonts w:ascii="Arial" w:hAnsi="Arial" w:cs="Arial"/>
            <w:color w:val="000000"/>
          </w:rPr>
          <w:t>aling whether several measurements outcomes can be described by fewer underlying factors (Eisenberg et al., 2019).</w:t>
        </w:r>
        <w:r w:rsidR="00CB51A6">
          <w:rPr>
            <w:rFonts w:ascii="Arial" w:hAnsi="Arial" w:cs="Arial"/>
            <w:color w:val="000000"/>
          </w:rPr>
          <w:t xml:space="preserve"> This allows researchers to assess whether </w:t>
        </w:r>
      </w:ins>
      <w:ins w:id="198" w:author="Hilmar Zech" w:date="2022-03-24T18:30:00Z">
        <w:r w:rsidR="00EA0C57">
          <w:rPr>
            <w:rFonts w:ascii="Arial" w:hAnsi="Arial" w:cs="Arial"/>
            <w:color w:val="000000"/>
          </w:rPr>
          <w:t>theoretical constructs (such as self-control) are also present</w:t>
        </w:r>
      </w:ins>
      <w:ins w:id="199" w:author="Hilmar Zech" w:date="2022-03-24T18:27:00Z">
        <w:r w:rsidR="00CB51A6">
          <w:rPr>
            <w:rFonts w:ascii="Arial" w:hAnsi="Arial" w:cs="Arial"/>
            <w:color w:val="000000"/>
          </w:rPr>
          <w:t xml:space="preserve"> in a given dataset. </w:t>
        </w:r>
        <w:commentRangeStart w:id="200"/>
        <w:r w:rsidR="00CB51A6">
          <w:rPr>
            <w:rFonts w:ascii="Arial" w:hAnsi="Arial" w:cs="Arial"/>
            <w:color w:val="000000"/>
          </w:rPr>
          <w:t>Crucially</w:t>
        </w:r>
      </w:ins>
      <w:commentRangeEnd w:id="200"/>
      <w:r w:rsidR="00CB3203">
        <w:rPr>
          <w:rStyle w:val="CommentReference"/>
          <w:rFonts w:ascii="Times New Roman" w:eastAsia="Times New Roman" w:hAnsi="Times New Roman" w:cs="Times New Roman"/>
        </w:rPr>
        <w:commentReference w:id="200"/>
      </w:r>
      <w:ins w:id="201" w:author="Hilmar Zech" w:date="2022-03-24T18:27:00Z">
        <w:r w:rsidR="00CB51A6">
          <w:rPr>
            <w:rFonts w:ascii="Arial" w:hAnsi="Arial" w:cs="Arial"/>
            <w:color w:val="000000"/>
          </w:rPr>
          <w:t>, the factor structure of measurement</w:t>
        </w:r>
        <w:r w:rsidR="00274129">
          <w:rPr>
            <w:rFonts w:ascii="Arial" w:hAnsi="Arial" w:cs="Arial"/>
            <w:color w:val="000000"/>
          </w:rPr>
          <w:t xml:space="preserve"> outcomes can differ depending on the </w:t>
        </w:r>
      </w:ins>
      <w:ins w:id="202" w:author="Hilmar Zech" w:date="2022-03-24T18:28:00Z">
        <w:r w:rsidR="002E3F5C">
          <w:rPr>
            <w:rFonts w:ascii="Arial" w:hAnsi="Arial" w:cs="Arial"/>
            <w:color w:val="000000"/>
          </w:rPr>
          <w:t>population</w:t>
        </w:r>
      </w:ins>
      <w:ins w:id="203" w:author="Hilmar Zech" w:date="2022-03-24T18:30:00Z">
        <w:r w:rsidR="00182F01">
          <w:rPr>
            <w:rFonts w:ascii="Arial" w:hAnsi="Arial" w:cs="Arial"/>
            <w:color w:val="000000"/>
          </w:rPr>
          <w:t xml:space="preserve"> (Knekta et al., 2019)</w:t>
        </w:r>
      </w:ins>
      <w:ins w:id="204" w:author="Hilmar Zech" w:date="2022-03-24T18:28:00Z">
        <w:r w:rsidR="002E3F5C">
          <w:rPr>
            <w:rFonts w:ascii="Arial" w:hAnsi="Arial" w:cs="Arial"/>
            <w:color w:val="000000"/>
          </w:rPr>
          <w:t xml:space="preserve"> and little is known about how</w:t>
        </w:r>
      </w:ins>
      <w:ins w:id="205" w:author="Hilmar Zech" w:date="2022-03-24T18:29:00Z">
        <w:r w:rsidR="002E3F5C">
          <w:rPr>
            <w:rFonts w:ascii="Arial" w:hAnsi="Arial" w:cs="Arial"/>
            <w:color w:val="000000"/>
          </w:rPr>
          <w:t xml:space="preserve"> measures of</w:t>
        </w:r>
      </w:ins>
      <w:ins w:id="206" w:author="Hilmar Zech" w:date="2022-03-24T18:28:00Z">
        <w:r w:rsidR="002E3F5C">
          <w:rPr>
            <w:rFonts w:ascii="Arial" w:hAnsi="Arial" w:cs="Arial"/>
            <w:color w:val="000000"/>
          </w:rPr>
          <w:t xml:space="preserve"> </w:t>
        </w:r>
      </w:ins>
      <w:ins w:id="207" w:author="Hilmar Zech" w:date="2022-03-24T18:29:00Z">
        <w:r w:rsidR="002E3F5C">
          <w:rPr>
            <w:rFonts w:ascii="Arial" w:hAnsi="Arial" w:cs="Arial"/>
            <w:color w:val="000000"/>
          </w:rPr>
          <w:t>self-regulation are related in participants suffering from addiction.</w:t>
        </w:r>
      </w:ins>
      <w:ins w:id="208" w:author="Hilmar Zech" w:date="2022-03-24T18:31:00Z">
        <w:r w:rsidR="00182F01">
          <w:rPr>
            <w:rFonts w:ascii="Arial" w:hAnsi="Arial" w:cs="Arial"/>
            <w:color w:val="000000"/>
          </w:rPr>
          <w:t xml:space="preserve"> </w:t>
        </w:r>
      </w:ins>
      <w:ins w:id="209" w:author="Hilmar Zech" w:date="2022-03-24T18:32:00Z">
        <w:r w:rsidR="000C34E5">
          <w:rPr>
            <w:rFonts w:ascii="Arial" w:hAnsi="Arial" w:cs="Arial"/>
            <w:color w:val="000000"/>
          </w:rPr>
          <w:t>As the extent to which a factor can represent underlying measurements also depends on measurements reliability, we conducted our factor analysis based on the</w:t>
        </w:r>
      </w:ins>
      <w:ins w:id="210" w:author="Hilmar Zech" w:date="2022-03-24T18:33:00Z">
        <w:r w:rsidR="000C34E5">
          <w:rPr>
            <w:rFonts w:ascii="Arial" w:hAnsi="Arial" w:cs="Arial"/>
            <w:color w:val="000000"/>
          </w:rPr>
          <w:t xml:space="preserve"> average</w:t>
        </w:r>
      </w:ins>
      <w:ins w:id="211" w:author="Hilmar Zech" w:date="2022-03-24T18:32:00Z">
        <w:r w:rsidR="000C34E5">
          <w:rPr>
            <w:rFonts w:ascii="Arial" w:hAnsi="Arial" w:cs="Arial"/>
            <w:color w:val="000000"/>
          </w:rPr>
          <w:t xml:space="preserve"> jointly modeled scores</w:t>
        </w:r>
      </w:ins>
      <w:ins w:id="212" w:author="Hilmar Zech" w:date="2022-03-24T18:33:00Z">
        <w:r w:rsidR="000C34E5">
          <w:rPr>
            <w:rFonts w:ascii="Arial" w:hAnsi="Arial" w:cs="Arial"/>
            <w:color w:val="000000"/>
          </w:rPr>
          <w:t xml:space="preserve"> from both sessions</w:t>
        </w:r>
      </w:ins>
      <w:ins w:id="213" w:author="Hilmar Zech" w:date="2022-03-25T10:01:00Z">
        <w:r w:rsidR="008D32E9">
          <w:rPr>
            <w:rFonts w:ascii="Arial" w:hAnsi="Arial" w:cs="Arial"/>
            <w:color w:val="000000"/>
          </w:rPr>
          <w:t>—which had the highest reliability estimates</w:t>
        </w:r>
      </w:ins>
      <w:ins w:id="214" w:author="Hilmar Zech" w:date="2022-03-24T18:32:00Z">
        <w:r w:rsidR="000C34E5">
          <w:rPr>
            <w:rFonts w:ascii="Arial" w:hAnsi="Arial" w:cs="Arial"/>
            <w:color w:val="000000"/>
          </w:rPr>
          <w:t>.</w:t>
        </w:r>
      </w:ins>
      <w:ins w:id="215" w:author="Hilmar Zech" w:date="2022-03-24T18:33:00Z">
        <w:r w:rsidR="000C34E5">
          <w:rPr>
            <w:rFonts w:ascii="Arial" w:hAnsi="Arial" w:cs="Arial"/>
            <w:color w:val="000000"/>
          </w:rPr>
          <w:t xml:space="preserve"> </w:t>
        </w:r>
      </w:ins>
    </w:p>
    <w:p w14:paraId="71D7A435" w14:textId="77777777" w:rsidR="00034C6C" w:rsidRDefault="00721063" w:rsidP="006D1BA9">
      <w:pPr>
        <w:keepNext/>
        <w:pBdr>
          <w:top w:val="nil"/>
          <w:left w:val="nil"/>
          <w:bottom w:val="nil"/>
          <w:right w:val="nil"/>
          <w:between w:val="nil"/>
        </w:pBdr>
        <w:spacing w:before="240" w:after="60"/>
        <w:ind w:firstLine="720"/>
        <w:contextualSpacing/>
        <w:jc w:val="both"/>
        <w:rPr>
          <w:ins w:id="216" w:author="Hilmar Zech" w:date="2022-03-24T19:47:00Z"/>
          <w:rFonts w:ascii="Arial" w:hAnsi="Arial" w:cs="Arial"/>
          <w:color w:val="000000"/>
        </w:rPr>
      </w:pPr>
      <w:ins w:id="217" w:author="Hilmar Zech" w:date="2022-03-24T18:33:00Z">
        <w:r>
          <w:rPr>
            <w:rFonts w:ascii="Arial" w:hAnsi="Arial" w:cs="Arial"/>
            <w:color w:val="000000"/>
          </w:rPr>
          <w:t xml:space="preserve">A scree plot indicated that </w:t>
        </w:r>
      </w:ins>
      <w:ins w:id="218" w:author="Hilmar Zech" w:date="2022-03-24T18:39:00Z">
        <w:r w:rsidR="007D0CF0">
          <w:rPr>
            <w:rFonts w:ascii="Arial" w:hAnsi="Arial" w:cs="Arial"/>
            <w:color w:val="000000"/>
          </w:rPr>
          <w:t>the</w:t>
        </w:r>
      </w:ins>
      <w:ins w:id="219" w:author="Hilmar Zech" w:date="2022-03-24T18:34:00Z">
        <w:r>
          <w:rPr>
            <w:rFonts w:ascii="Arial" w:hAnsi="Arial" w:cs="Arial"/>
            <w:color w:val="000000"/>
          </w:rPr>
          <w:t xml:space="preserve"> data was best represented by three factors (see </w:t>
        </w:r>
      </w:ins>
      <w:ins w:id="220" w:author="Hilmar Zech" w:date="2022-03-24T18:35:00Z">
        <w:r>
          <w:rPr>
            <w:rFonts w:ascii="Arial" w:hAnsi="Arial" w:cs="Arial"/>
            <w:color w:val="000000"/>
          </w:rPr>
          <w:t>Figure 3).</w:t>
        </w:r>
        <w:r w:rsidR="00A96C23">
          <w:rPr>
            <w:rFonts w:ascii="Arial" w:hAnsi="Arial" w:cs="Arial"/>
            <w:color w:val="000000"/>
          </w:rPr>
          <w:t xml:space="preserve"> Factor loadings further indicated that the first factor represented measures related to cognitive control, with</w:t>
        </w:r>
      </w:ins>
      <w:ins w:id="221" w:author="Hilmar Zech" w:date="2022-03-24T18:36:00Z">
        <w:r w:rsidR="00A96C23">
          <w:rPr>
            <w:rFonts w:ascii="Arial" w:hAnsi="Arial" w:cs="Arial"/>
            <w:color w:val="000000"/>
          </w:rPr>
          <w:t xml:space="preserve"> the different working memory conditions showing factor loadings of .77 to .81 and the inhibition task a factor loading of .45. The second factor mostly represented risk taking for losses </w:t>
        </w:r>
        <w:r w:rsidR="00A754AA">
          <w:rPr>
            <w:rFonts w:ascii="Arial" w:hAnsi="Arial" w:cs="Arial"/>
            <w:color w:val="000000"/>
          </w:rPr>
          <w:t xml:space="preserve">(factor loading of </w:t>
        </w:r>
      </w:ins>
      <w:ins w:id="222" w:author="Hilmar Zech" w:date="2022-03-24T18:37:00Z">
        <w:r w:rsidR="00A754AA">
          <w:rPr>
            <w:rFonts w:ascii="Arial" w:hAnsi="Arial" w:cs="Arial"/>
            <w:color w:val="000000"/>
          </w:rPr>
          <w:t xml:space="preserve">1.00) and the third factor risk taking for wins (factor loading of .84). Risk taking for mixed </w:t>
        </w:r>
        <w:r w:rsidR="009E0ABB">
          <w:rPr>
            <w:rFonts w:ascii="Arial" w:hAnsi="Arial" w:cs="Arial"/>
            <w:color w:val="000000"/>
          </w:rPr>
          <w:t>gambles</w:t>
        </w:r>
      </w:ins>
      <w:ins w:id="223" w:author="Hilmar Zech" w:date="2022-03-24T18:38:00Z">
        <w:r w:rsidR="009E0ABB">
          <w:rPr>
            <w:rFonts w:ascii="Arial" w:hAnsi="Arial" w:cs="Arial"/>
            <w:color w:val="000000"/>
          </w:rPr>
          <w:t xml:space="preserve"> loaded equally on </w:t>
        </w:r>
        <w:r w:rsidR="009E0ABB">
          <w:rPr>
            <w:rFonts w:ascii="Arial" w:hAnsi="Arial" w:cs="Arial"/>
            <w:color w:val="000000"/>
          </w:rPr>
          <w:lastRenderedPageBreak/>
          <w:t>factor 2 (factor loading of .33) and factor 3 (factor loading of .39) and oversampling loaded on non</w:t>
        </w:r>
      </w:ins>
      <w:ins w:id="224" w:author="Hilmar Zech" w:date="2022-03-24T18:59:00Z">
        <w:r w:rsidR="009A07E5">
          <w:rPr>
            <w:rFonts w:ascii="Arial" w:hAnsi="Arial" w:cs="Arial"/>
            <w:color w:val="000000"/>
          </w:rPr>
          <w:t>e</w:t>
        </w:r>
      </w:ins>
      <w:ins w:id="225" w:author="Hilmar Zech" w:date="2022-03-24T18:38:00Z">
        <w:r w:rsidR="009E0ABB">
          <w:rPr>
            <w:rFonts w:ascii="Arial" w:hAnsi="Arial" w:cs="Arial"/>
            <w:color w:val="000000"/>
          </w:rPr>
          <w:t xml:space="preserve"> of the factors (all loadings &lt; .12</w:t>
        </w:r>
      </w:ins>
      <w:ins w:id="226" w:author="Hilmar Zech" w:date="2022-03-24T19:03:00Z">
        <w:r w:rsidR="003363C8">
          <w:rPr>
            <w:rFonts w:ascii="Arial" w:hAnsi="Arial" w:cs="Arial"/>
            <w:color w:val="000000"/>
          </w:rPr>
          <w:t>; see Figure 3</w:t>
        </w:r>
      </w:ins>
      <w:ins w:id="227" w:author="Hilmar Zech" w:date="2022-03-24T18:38:00Z">
        <w:r w:rsidR="009E0ABB">
          <w:rPr>
            <w:rFonts w:ascii="Arial" w:hAnsi="Arial" w:cs="Arial"/>
            <w:color w:val="000000"/>
          </w:rPr>
          <w:t>).</w:t>
        </w:r>
      </w:ins>
      <w:r w:rsidR="00034C6C">
        <w:rPr>
          <w:rFonts w:ascii="Arial" w:hAnsi="Arial" w:cs="Arial"/>
          <w:color w:val="000000"/>
        </w:rPr>
        <w:t xml:space="preserve"> </w:t>
      </w:r>
    </w:p>
    <w:p w14:paraId="5D1DB1CF" w14:textId="115DA1C9" w:rsidR="00721063" w:rsidRDefault="00034C6C" w:rsidP="00C417E2">
      <w:pPr>
        <w:keepNext/>
        <w:pBdr>
          <w:top w:val="nil"/>
          <w:left w:val="nil"/>
          <w:bottom w:val="nil"/>
          <w:right w:val="nil"/>
          <w:between w:val="nil"/>
        </w:pBdr>
        <w:spacing w:before="240" w:after="60"/>
        <w:ind w:firstLine="720"/>
        <w:contextualSpacing/>
        <w:jc w:val="both"/>
        <w:rPr>
          <w:ins w:id="228" w:author="Hilmar Zech" w:date="2022-03-24T18:29:00Z"/>
          <w:rFonts w:ascii="Arial" w:hAnsi="Arial" w:cs="Arial"/>
          <w:color w:val="000000"/>
        </w:rPr>
      </w:pPr>
      <w:commentRangeStart w:id="229"/>
      <w:ins w:id="230" w:author="Hilmar Zech" w:date="2022-03-24T19:46:00Z">
        <w:r>
          <w:rPr>
            <w:rFonts w:ascii="Arial" w:hAnsi="Arial" w:cs="Arial"/>
            <w:color w:val="000000"/>
          </w:rPr>
          <w:t xml:space="preserve">Together </w:t>
        </w:r>
      </w:ins>
      <w:commentRangeEnd w:id="229"/>
      <w:ins w:id="231" w:author="Hilmar Zech" w:date="2022-03-24T19:52:00Z">
        <w:r w:rsidR="004C434C">
          <w:rPr>
            <w:rStyle w:val="CommentReference"/>
            <w:rFonts w:ascii="Times New Roman" w:eastAsia="Times New Roman" w:hAnsi="Times New Roman" w:cs="Times New Roman"/>
          </w:rPr>
          <w:commentReference w:id="229"/>
        </w:r>
      </w:ins>
      <w:ins w:id="232" w:author="Hilmar Zech" w:date="2022-03-24T19:46:00Z">
        <w:r>
          <w:rPr>
            <w:rFonts w:ascii="Arial" w:hAnsi="Arial" w:cs="Arial"/>
            <w:color w:val="000000"/>
          </w:rPr>
          <w:t xml:space="preserve">the </w:t>
        </w:r>
      </w:ins>
      <w:ins w:id="233" w:author="Hilmar Zech" w:date="2022-03-24T19:50:00Z">
        <w:r w:rsidR="00270C35">
          <w:rPr>
            <w:rFonts w:ascii="Arial" w:hAnsi="Arial" w:cs="Arial"/>
            <w:color w:val="000000"/>
          </w:rPr>
          <w:t>factor loadings</w:t>
        </w:r>
      </w:ins>
      <w:ins w:id="234" w:author="Hilmar Zech" w:date="2022-03-24T19:46:00Z">
        <w:r>
          <w:rPr>
            <w:rFonts w:ascii="Arial" w:hAnsi="Arial" w:cs="Arial"/>
            <w:color w:val="000000"/>
          </w:rPr>
          <w:t xml:space="preserve"> indicated one co</w:t>
        </w:r>
      </w:ins>
      <w:ins w:id="235" w:author="Hilmar Zech" w:date="2022-03-24T19:47:00Z">
        <w:r>
          <w:rPr>
            <w:rFonts w:ascii="Arial" w:hAnsi="Arial" w:cs="Arial"/>
            <w:color w:val="000000"/>
          </w:rPr>
          <w:t xml:space="preserve">gnitive control dimension and potentially several decision making dimensions. However, some measures, such as </w:t>
        </w:r>
        <w:r w:rsidR="00651368">
          <w:rPr>
            <w:rFonts w:ascii="Arial" w:hAnsi="Arial" w:cs="Arial"/>
            <w:color w:val="000000"/>
          </w:rPr>
          <w:t xml:space="preserve">risk taking </w:t>
        </w:r>
      </w:ins>
      <w:ins w:id="236" w:author="Hilmar Zech" w:date="2022-03-24T19:50:00Z">
        <w:r w:rsidR="00270C35">
          <w:rPr>
            <w:rFonts w:ascii="Arial" w:hAnsi="Arial" w:cs="Arial"/>
            <w:color w:val="000000"/>
          </w:rPr>
          <w:t>for</w:t>
        </w:r>
      </w:ins>
      <w:ins w:id="237" w:author="Hilmar Zech" w:date="2022-03-24T19:47:00Z">
        <w:r w:rsidR="00651368">
          <w:rPr>
            <w:rFonts w:ascii="Arial" w:hAnsi="Arial" w:cs="Arial"/>
            <w:color w:val="000000"/>
          </w:rPr>
          <w:t xml:space="preserve"> mixed gambles did not clearly load on one distinct factor but were spr</w:t>
        </w:r>
      </w:ins>
      <w:ins w:id="238" w:author="Hilmar Zech" w:date="2022-03-24T19:48:00Z">
        <w:r w:rsidR="00651368">
          <w:rPr>
            <w:rFonts w:ascii="Arial" w:hAnsi="Arial" w:cs="Arial"/>
            <w:color w:val="000000"/>
          </w:rPr>
          <w:t xml:space="preserve">ead over </w:t>
        </w:r>
      </w:ins>
      <w:ins w:id="239" w:author="Hilmar Zech" w:date="2022-03-24T19:50:00Z">
        <w:r w:rsidR="00270C35">
          <w:rPr>
            <w:rFonts w:ascii="Arial" w:hAnsi="Arial" w:cs="Arial"/>
            <w:color w:val="000000"/>
          </w:rPr>
          <w:t>several factors</w:t>
        </w:r>
      </w:ins>
      <w:ins w:id="240" w:author="Hilmar Zech" w:date="2022-03-24T19:48:00Z">
        <w:r w:rsidR="00651368">
          <w:rPr>
            <w:rFonts w:ascii="Arial" w:hAnsi="Arial" w:cs="Arial"/>
            <w:color w:val="000000"/>
          </w:rPr>
          <w:t xml:space="preserve">. To further categorize the data, we therefore conducted a </w:t>
        </w:r>
      </w:ins>
      <w:ins w:id="241" w:author="Hilmar Zech" w:date="2022-03-24T19:50:00Z">
        <w:r w:rsidR="00270C35">
          <w:rPr>
            <w:rFonts w:ascii="Arial" w:hAnsi="Arial" w:cs="Arial"/>
            <w:color w:val="000000"/>
          </w:rPr>
          <w:t xml:space="preserve">hierarchical </w:t>
        </w:r>
      </w:ins>
      <w:ins w:id="242" w:author="Hilmar Zech" w:date="2022-03-24T19:48:00Z">
        <w:r w:rsidR="00651368">
          <w:rPr>
            <w:rFonts w:ascii="Arial" w:hAnsi="Arial" w:cs="Arial"/>
            <w:color w:val="000000"/>
          </w:rPr>
          <w:t xml:space="preserve">clustering analysis based on the factor loadings. Rather than showing </w:t>
        </w:r>
      </w:ins>
      <w:ins w:id="243" w:author="Hilmar Zech" w:date="2022-03-24T19:52:00Z">
        <w:r w:rsidR="004C434C">
          <w:rPr>
            <w:rFonts w:ascii="Arial" w:hAnsi="Arial" w:cs="Arial"/>
            <w:color w:val="000000"/>
          </w:rPr>
          <w:t>to which extent</w:t>
        </w:r>
      </w:ins>
      <w:ins w:id="244" w:author="Hilmar Zech" w:date="2022-03-24T19:49:00Z">
        <w:r w:rsidR="00651368">
          <w:rPr>
            <w:rFonts w:ascii="Arial" w:hAnsi="Arial" w:cs="Arial"/>
            <w:color w:val="000000"/>
          </w:rPr>
          <w:t xml:space="preserve"> a measurement can be </w:t>
        </w:r>
        <w:r w:rsidR="00BC79F1">
          <w:rPr>
            <w:rFonts w:ascii="Arial" w:hAnsi="Arial" w:cs="Arial"/>
            <w:color w:val="000000"/>
          </w:rPr>
          <w:t xml:space="preserve">represented by </w:t>
        </w:r>
      </w:ins>
      <w:ins w:id="245" w:author="Hilmar Zech" w:date="2022-03-24T19:52:00Z">
        <w:r w:rsidR="004C434C">
          <w:rPr>
            <w:rFonts w:ascii="Arial" w:hAnsi="Arial" w:cs="Arial"/>
            <w:color w:val="000000"/>
          </w:rPr>
          <w:t>each individual</w:t>
        </w:r>
      </w:ins>
      <w:ins w:id="246" w:author="Hilmar Zech" w:date="2022-03-24T19:49:00Z">
        <w:r w:rsidR="00BC79F1">
          <w:rPr>
            <w:rFonts w:ascii="Arial" w:hAnsi="Arial" w:cs="Arial"/>
            <w:color w:val="000000"/>
          </w:rPr>
          <w:t xml:space="preserve"> factor, cluster analyses can show which variables load similarly on one or several factors (Eisenberg et al., 2019). </w:t>
        </w:r>
      </w:ins>
      <w:ins w:id="247" w:author="Hilmar Zech" w:date="2022-03-24T19:53:00Z">
        <w:r w:rsidR="004C434C">
          <w:rPr>
            <w:rFonts w:ascii="Arial" w:hAnsi="Arial" w:cs="Arial"/>
            <w:color w:val="000000"/>
          </w:rPr>
          <w:t>Hierarchical clustering constructs</w:t>
        </w:r>
        <w:r w:rsidR="0090150E">
          <w:rPr>
            <w:rFonts w:ascii="Arial" w:hAnsi="Arial" w:cs="Arial"/>
            <w:color w:val="000000"/>
          </w:rPr>
          <w:t xml:space="preserve"> a</w:t>
        </w:r>
        <w:r w:rsidR="004C434C">
          <w:rPr>
            <w:rFonts w:ascii="Arial" w:hAnsi="Arial" w:cs="Arial"/>
            <w:color w:val="000000"/>
          </w:rPr>
          <w:t xml:space="preserve"> </w:t>
        </w:r>
        <w:r w:rsidR="0090150E">
          <w:rPr>
            <w:rFonts w:ascii="Arial" w:hAnsi="Arial" w:cs="Arial"/>
            <w:color w:val="000000"/>
          </w:rPr>
          <w:t>relational</w:t>
        </w:r>
        <w:r w:rsidR="004C434C">
          <w:rPr>
            <w:rFonts w:ascii="Arial" w:hAnsi="Arial" w:cs="Arial"/>
            <w:color w:val="000000"/>
          </w:rPr>
          <w:t xml:space="preserve"> tree </w:t>
        </w:r>
        <w:r w:rsidR="0090150E">
          <w:rPr>
            <w:rFonts w:ascii="Arial" w:hAnsi="Arial" w:cs="Arial"/>
            <w:color w:val="000000"/>
          </w:rPr>
          <w:t>depending on how much each variable loads on each factor (</w:t>
        </w:r>
      </w:ins>
      <w:ins w:id="248" w:author="Hilmar Zech" w:date="2022-03-24T19:54:00Z">
        <w:r w:rsidR="0090150E">
          <w:rPr>
            <w:rFonts w:ascii="Arial" w:hAnsi="Arial" w:cs="Arial"/>
            <w:color w:val="000000"/>
          </w:rPr>
          <w:t>see Figure 3). Depending on where the tree is cut, different clustering solutions can be determined.</w:t>
        </w:r>
        <w:r w:rsidR="00757F3B">
          <w:rPr>
            <w:rFonts w:ascii="Arial" w:hAnsi="Arial" w:cs="Arial"/>
            <w:color w:val="000000"/>
          </w:rPr>
          <w:t xml:space="preserve"> The clusters that emerged from this analys</w:t>
        </w:r>
      </w:ins>
      <w:ins w:id="249" w:author="Hilmar Zech" w:date="2022-03-24T19:55:00Z">
        <w:r w:rsidR="00757F3B">
          <w:rPr>
            <w:rFonts w:ascii="Arial" w:hAnsi="Arial" w:cs="Arial"/>
            <w:color w:val="000000"/>
          </w:rPr>
          <w:t xml:space="preserve">is mirrored the factor analysis in that a </w:t>
        </w:r>
      </w:ins>
      <w:ins w:id="250" w:author="Hilmar Zech" w:date="2022-03-25T10:03:00Z">
        <w:r w:rsidR="00194456">
          <w:rPr>
            <w:rFonts w:ascii="Arial" w:hAnsi="Arial" w:cs="Arial"/>
            <w:color w:val="000000"/>
          </w:rPr>
          <w:t xml:space="preserve">large </w:t>
        </w:r>
      </w:ins>
      <w:ins w:id="251" w:author="Hilmar Zech" w:date="2022-03-24T19:55:00Z">
        <w:r w:rsidR="00757F3B">
          <w:rPr>
            <w:rFonts w:ascii="Arial" w:hAnsi="Arial" w:cs="Arial"/>
            <w:color w:val="000000"/>
          </w:rPr>
          <w:t>cognitive control cluster consisting of the working memory and inhibition task emerged. In addition</w:t>
        </w:r>
        <w:r w:rsidR="00330730">
          <w:rPr>
            <w:rFonts w:ascii="Arial" w:hAnsi="Arial" w:cs="Arial"/>
            <w:color w:val="000000"/>
          </w:rPr>
          <w:t>, the anal</w:t>
        </w:r>
      </w:ins>
      <w:ins w:id="252" w:author="Hilmar Zech" w:date="2022-03-24T19:56:00Z">
        <w:r w:rsidR="00330730">
          <w:rPr>
            <w:rFonts w:ascii="Arial" w:hAnsi="Arial" w:cs="Arial"/>
            <w:color w:val="000000"/>
          </w:rPr>
          <w:t xml:space="preserve">ysis revealed </w:t>
        </w:r>
      </w:ins>
      <w:ins w:id="253" w:author="Hilmar Zech" w:date="2022-03-25T10:03:00Z">
        <w:r w:rsidR="00194456">
          <w:rPr>
            <w:rFonts w:ascii="Arial" w:hAnsi="Arial" w:cs="Arial"/>
            <w:color w:val="000000"/>
          </w:rPr>
          <w:t>two to three</w:t>
        </w:r>
      </w:ins>
      <w:ins w:id="254" w:author="Hilmar Zech" w:date="2022-03-24T19:56:00Z">
        <w:r w:rsidR="00330730">
          <w:rPr>
            <w:rFonts w:ascii="Arial" w:hAnsi="Arial" w:cs="Arial"/>
            <w:color w:val="000000"/>
          </w:rPr>
          <w:t xml:space="preserve"> decision making cluster</w:t>
        </w:r>
      </w:ins>
      <w:ins w:id="255" w:author="Hilmar Zech" w:date="2022-03-25T10:03:00Z">
        <w:r w:rsidR="00194456">
          <w:rPr>
            <w:rFonts w:ascii="Arial" w:hAnsi="Arial" w:cs="Arial"/>
            <w:color w:val="000000"/>
          </w:rPr>
          <w:t>s</w:t>
        </w:r>
      </w:ins>
      <w:ins w:id="256" w:author="Hilmar Zech" w:date="2022-03-24T19:56:00Z">
        <w:r w:rsidR="00330730">
          <w:rPr>
            <w:rFonts w:ascii="Arial" w:hAnsi="Arial" w:cs="Arial"/>
            <w:color w:val="000000"/>
          </w:rPr>
          <w:t xml:space="preserve"> consisting of </w:t>
        </w:r>
      </w:ins>
      <w:ins w:id="257" w:author="Hilmar Zech" w:date="2022-03-25T10:03:00Z">
        <w:r w:rsidR="00194456">
          <w:rPr>
            <w:rFonts w:ascii="Arial" w:hAnsi="Arial" w:cs="Arial"/>
            <w:color w:val="000000"/>
          </w:rPr>
          <w:t xml:space="preserve">one </w:t>
        </w:r>
      </w:ins>
      <w:ins w:id="258" w:author="Hilmar Zech" w:date="2022-03-24T19:56:00Z">
        <w:r w:rsidR="00330730">
          <w:rPr>
            <w:rFonts w:ascii="Arial" w:hAnsi="Arial" w:cs="Arial"/>
            <w:color w:val="000000"/>
          </w:rPr>
          <w:t xml:space="preserve">risk taking </w:t>
        </w:r>
      </w:ins>
      <w:ins w:id="259" w:author="Hilmar Zech" w:date="2022-03-25T10:03:00Z">
        <w:r w:rsidR="00194456">
          <w:rPr>
            <w:rFonts w:ascii="Arial" w:hAnsi="Arial" w:cs="Arial"/>
            <w:color w:val="000000"/>
          </w:rPr>
          <w:t xml:space="preserve">for losses </w:t>
        </w:r>
      </w:ins>
      <w:ins w:id="260" w:author="Hilmar Zech" w:date="2022-03-25T10:04:00Z">
        <w:r w:rsidR="00194456">
          <w:rPr>
            <w:rFonts w:ascii="Arial" w:hAnsi="Arial" w:cs="Arial"/>
            <w:color w:val="000000"/>
          </w:rPr>
          <w:t>cluster</w:t>
        </w:r>
      </w:ins>
      <w:ins w:id="261" w:author="Hilmar Zech" w:date="2022-03-25T10:03:00Z">
        <w:r w:rsidR="00194456">
          <w:rPr>
            <w:rFonts w:ascii="Arial" w:hAnsi="Arial" w:cs="Arial"/>
            <w:color w:val="000000"/>
          </w:rPr>
          <w:t xml:space="preserve"> and one risk </w:t>
        </w:r>
      </w:ins>
      <w:ins w:id="262" w:author="Hilmar Zech" w:date="2022-03-25T10:04:00Z">
        <w:r w:rsidR="00194456">
          <w:rPr>
            <w:rFonts w:ascii="Arial" w:hAnsi="Arial" w:cs="Arial"/>
            <w:color w:val="000000"/>
          </w:rPr>
          <w:t xml:space="preserve">taking for gains cluster which further split into </w:t>
        </w:r>
        <w:r w:rsidR="00C417E2">
          <w:rPr>
            <w:rFonts w:ascii="Arial" w:hAnsi="Arial" w:cs="Arial"/>
            <w:color w:val="000000"/>
          </w:rPr>
          <w:t>one risk taking for gains and mixed gambles cluster and one oversampling cluster.</w:t>
        </w:r>
      </w:ins>
      <w:ins w:id="263" w:author="Hilmar Zech" w:date="2022-03-24T19:56:00Z">
        <w:r w:rsidR="00D0499B">
          <w:rPr>
            <w:rFonts w:ascii="Arial" w:hAnsi="Arial" w:cs="Arial"/>
            <w:color w:val="000000"/>
          </w:rPr>
          <w:t xml:space="preserve"> All in all the clustering is consistent with theory </w:t>
        </w:r>
      </w:ins>
      <w:ins w:id="264" w:author="Hilmar Zech" w:date="2022-03-24T19:57:00Z">
        <w:r w:rsidR="00DD689A">
          <w:rPr>
            <w:rFonts w:ascii="Arial" w:hAnsi="Arial" w:cs="Arial"/>
            <w:color w:val="000000"/>
          </w:rPr>
          <w:t xml:space="preserve">predicting a cognitive control dimension of self-regulation which is separate from risk taking and a risk taking dimension that is split in risk taking for gains and risk taking for </w:t>
        </w:r>
        <w:commentRangeStart w:id="265"/>
        <w:r w:rsidR="00DD689A">
          <w:rPr>
            <w:rFonts w:ascii="Arial" w:hAnsi="Arial" w:cs="Arial"/>
            <w:color w:val="000000"/>
          </w:rPr>
          <w:t>losses</w:t>
        </w:r>
      </w:ins>
      <w:commentRangeEnd w:id="265"/>
      <w:ins w:id="266" w:author="Hilmar Zech" w:date="2022-03-25T10:05:00Z">
        <w:r w:rsidR="00C417E2">
          <w:rPr>
            <w:rStyle w:val="CommentReference"/>
            <w:rFonts w:ascii="Times New Roman" w:eastAsia="Times New Roman" w:hAnsi="Times New Roman" w:cs="Times New Roman"/>
          </w:rPr>
          <w:commentReference w:id="265"/>
        </w:r>
      </w:ins>
      <w:ins w:id="267" w:author="Hilmar Zech" w:date="2022-03-24T19:57:00Z">
        <w:r w:rsidR="00DD689A">
          <w:rPr>
            <w:rFonts w:ascii="Arial" w:hAnsi="Arial" w:cs="Arial"/>
            <w:color w:val="000000"/>
          </w:rPr>
          <w:t>.</w:t>
        </w:r>
      </w:ins>
    </w:p>
    <w:p w14:paraId="61986924" w14:textId="77777777" w:rsidR="00CD12AE" w:rsidRPr="009163F8" w:rsidRDefault="00CD12AE" w:rsidP="00980C22">
      <w:pPr>
        <w:keepNext/>
        <w:pBdr>
          <w:top w:val="nil"/>
          <w:left w:val="nil"/>
          <w:bottom w:val="nil"/>
          <w:right w:val="nil"/>
          <w:between w:val="nil"/>
        </w:pBdr>
        <w:spacing w:before="240" w:after="60"/>
        <w:contextualSpacing/>
        <w:jc w:val="both"/>
        <w:rPr>
          <w:rFonts w:ascii="Arial" w:hAnsi="Arial" w:cs="Arial"/>
          <w:color w:val="000000"/>
        </w:rPr>
      </w:pPr>
    </w:p>
    <w:p w14:paraId="6DA3E550" w14:textId="77777777" w:rsidR="003D036F" w:rsidRDefault="003D036F" w:rsidP="003D036F">
      <w:pPr>
        <w:pBdr>
          <w:top w:val="nil"/>
          <w:left w:val="nil"/>
          <w:bottom w:val="nil"/>
          <w:right w:val="nil"/>
          <w:between w:val="nil"/>
        </w:pBdr>
        <w:contextualSpacing/>
        <w:rPr>
          <w:rFonts w:ascii="Arial" w:hAnsi="Arial" w:cs="Arial"/>
          <w:color w:val="000000"/>
          <w:sz w:val="20"/>
          <w:szCs w:val="20"/>
        </w:rPr>
      </w:pPr>
      <w:r>
        <w:rPr>
          <w:b/>
          <w:bCs/>
          <w:noProof/>
          <w:lang w:eastAsia="de-DE"/>
        </w:rPr>
        <w:drawing>
          <wp:inline distT="0" distB="0" distL="0" distR="0" wp14:anchorId="0655821B" wp14:editId="02F6F5D7">
            <wp:extent cx="6411540" cy="4088869"/>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11540" cy="4088869"/>
                    </a:xfrm>
                    <a:prstGeom prst="rect">
                      <a:avLst/>
                    </a:prstGeom>
                  </pic:spPr>
                </pic:pic>
              </a:graphicData>
            </a:graphic>
          </wp:inline>
        </w:drawing>
      </w:r>
    </w:p>
    <w:p w14:paraId="43A12CEB" w14:textId="77777777" w:rsidR="003D036F" w:rsidRPr="00F649EE" w:rsidRDefault="003D036F" w:rsidP="003D036F">
      <w:pPr>
        <w:pBdr>
          <w:top w:val="nil"/>
          <w:left w:val="nil"/>
          <w:bottom w:val="nil"/>
          <w:right w:val="nil"/>
          <w:between w:val="nil"/>
        </w:pBdr>
        <w:contextualSpacing/>
        <w:rPr>
          <w:rFonts w:ascii="Arial" w:hAnsi="Arial" w:cs="Arial"/>
          <w:color w:val="000000"/>
          <w:sz w:val="20"/>
          <w:szCs w:val="20"/>
        </w:rPr>
      </w:pPr>
    </w:p>
    <w:p w14:paraId="1944FAC8" w14:textId="11A45318" w:rsidR="003D036F" w:rsidRPr="00F649EE" w:rsidRDefault="003D036F" w:rsidP="003D036F">
      <w:pPr>
        <w:keepNext/>
        <w:pBdr>
          <w:top w:val="nil"/>
          <w:left w:val="nil"/>
          <w:bottom w:val="nil"/>
          <w:right w:val="nil"/>
          <w:between w:val="nil"/>
        </w:pBdr>
        <w:spacing w:before="240" w:after="60"/>
        <w:contextualSpacing/>
        <w:rPr>
          <w:rFonts w:ascii="Arial" w:hAnsi="Arial" w:cs="Arial"/>
          <w:b/>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8936C2">
        <w:rPr>
          <w:rFonts w:ascii="Arial" w:hAnsi="Arial" w:cs="Arial"/>
          <w:b/>
          <w:color w:val="000000"/>
          <w:sz w:val="20"/>
          <w:szCs w:val="20"/>
        </w:rPr>
        <w:t>3</w:t>
      </w:r>
      <w:r w:rsidRPr="00F649EE">
        <w:rPr>
          <w:rFonts w:ascii="Arial" w:hAnsi="Arial" w:cs="Arial"/>
          <w:b/>
          <w:color w:val="000000"/>
          <w:sz w:val="20"/>
          <w:szCs w:val="20"/>
        </w:rPr>
        <w:t>.</w:t>
      </w:r>
      <w:r w:rsidR="008936C2">
        <w:rPr>
          <w:rFonts w:ascii="Arial" w:hAnsi="Arial" w:cs="Arial"/>
          <w:b/>
          <w:color w:val="000000"/>
          <w:sz w:val="20"/>
          <w:szCs w:val="20"/>
        </w:rPr>
        <w:t xml:space="preserve"> </w:t>
      </w:r>
      <w:r w:rsidR="00F55A2C">
        <w:rPr>
          <w:rFonts w:ascii="Arial" w:hAnsi="Arial" w:cs="Arial"/>
          <w:bCs/>
          <w:color w:val="000000"/>
          <w:sz w:val="20"/>
          <w:szCs w:val="20"/>
        </w:rPr>
        <w:t xml:space="preserve">Panel A shows the scree plot used to determine the number of factors best representing the data. Panel B shows the factor loadings and the hierarchical clustering. </w:t>
      </w:r>
      <w:r w:rsidRPr="00F649EE">
        <w:rPr>
          <w:rFonts w:ascii="Arial" w:hAnsi="Arial" w:cs="Arial"/>
          <w:b/>
          <w:color w:val="000000"/>
          <w:sz w:val="20"/>
          <w:szCs w:val="20"/>
        </w:rPr>
        <w:t xml:space="preserve"> </w:t>
      </w:r>
    </w:p>
    <w:p w14:paraId="63A34241" w14:textId="77777777" w:rsidR="00683A5F" w:rsidRDefault="00683A5F">
      <w:pPr>
        <w:rPr>
          <w:ins w:id="268" w:author="Microsoft Office User" w:date="2022-03-14T08:18:00Z"/>
          <w:rFonts w:ascii="Arial" w:hAnsi="Arial" w:cs="Arial"/>
          <w:b/>
          <w:color w:val="000000"/>
        </w:rPr>
      </w:pPr>
      <w:ins w:id="269" w:author="Microsoft Office User" w:date="2022-03-14T08:18:00Z">
        <w:r>
          <w:rPr>
            <w:rFonts w:ascii="Arial" w:hAnsi="Arial" w:cs="Arial"/>
            <w:b/>
            <w:color w:val="000000"/>
          </w:rPr>
          <w:br w:type="page"/>
        </w:r>
      </w:ins>
    </w:p>
    <w:p w14:paraId="014A7FBC" w14:textId="636CE53D" w:rsidR="00E6133D" w:rsidRPr="009163F8" w:rsidDel="00683A5F" w:rsidRDefault="00474D11" w:rsidP="00E6133D">
      <w:pPr>
        <w:pBdr>
          <w:top w:val="nil"/>
          <w:left w:val="nil"/>
          <w:bottom w:val="nil"/>
          <w:right w:val="nil"/>
          <w:between w:val="nil"/>
        </w:pBdr>
        <w:contextualSpacing/>
        <w:rPr>
          <w:del w:id="270" w:author="Microsoft Office User" w:date="2022-03-14T08:19:00Z"/>
          <w:rFonts w:ascii="Arial" w:hAnsi="Arial" w:cs="Arial"/>
          <w:color w:val="000000"/>
        </w:rPr>
      </w:pPr>
      <w:r w:rsidRPr="009163F8">
        <w:rPr>
          <w:rFonts w:ascii="Arial" w:hAnsi="Arial" w:cs="Arial"/>
          <w:b/>
          <w:color w:val="000000"/>
        </w:rPr>
        <w:lastRenderedPageBreak/>
        <w:t>Discussion</w:t>
      </w:r>
      <w:r w:rsidR="00E6133D" w:rsidRPr="009163F8">
        <w:rPr>
          <w:rFonts w:ascii="Arial" w:hAnsi="Arial" w:cs="Arial"/>
          <w:b/>
          <w:color w:val="000000"/>
        </w:rPr>
        <w:t xml:space="preserve"> </w:t>
      </w:r>
    </w:p>
    <w:p w14:paraId="2212F9A2" w14:textId="77777777" w:rsidR="00980C22" w:rsidRPr="009163F8" w:rsidRDefault="00980C22" w:rsidP="009163F8">
      <w:pPr>
        <w:pBdr>
          <w:top w:val="nil"/>
          <w:left w:val="nil"/>
          <w:bottom w:val="nil"/>
          <w:right w:val="nil"/>
          <w:between w:val="nil"/>
        </w:pBdr>
        <w:contextualSpacing/>
        <w:rPr>
          <w:rFonts w:ascii="Arial" w:hAnsi="Arial" w:cs="Arial"/>
          <w:color w:val="000000"/>
        </w:rPr>
      </w:pPr>
    </w:p>
    <w:p w14:paraId="03B296D3" w14:textId="4754D30F" w:rsidR="00E6133D" w:rsidRPr="009163F8" w:rsidRDefault="00E6133D" w:rsidP="00F649EE">
      <w:pPr>
        <w:pBdr>
          <w:top w:val="nil"/>
          <w:left w:val="nil"/>
          <w:bottom w:val="nil"/>
          <w:right w:val="nil"/>
          <w:between w:val="nil"/>
        </w:pBdr>
        <w:spacing w:after="0"/>
        <w:contextualSpacing/>
        <w:rPr>
          <w:rFonts w:ascii="Arial" w:hAnsi="Arial" w:cs="Arial"/>
          <w:b/>
          <w:color w:val="000000"/>
        </w:rPr>
      </w:pPr>
      <w:r w:rsidRPr="009163F8">
        <w:rPr>
          <w:rFonts w:ascii="Arial" w:hAnsi="Arial" w:cs="Arial"/>
          <w:color w:val="000000"/>
          <w:highlight w:val="yellow"/>
        </w:rPr>
        <w:t>Paste your discussion here.</w:t>
      </w:r>
    </w:p>
    <w:p w14:paraId="7550C69C" w14:textId="77777777" w:rsidR="00E6133D" w:rsidRPr="009163F8" w:rsidDel="00683A5F" w:rsidRDefault="00E6133D" w:rsidP="00980C22">
      <w:pPr>
        <w:pBdr>
          <w:top w:val="nil"/>
          <w:left w:val="nil"/>
          <w:bottom w:val="nil"/>
          <w:right w:val="nil"/>
          <w:between w:val="nil"/>
        </w:pBdr>
        <w:spacing w:after="0"/>
        <w:contextualSpacing/>
        <w:rPr>
          <w:del w:id="271" w:author="Microsoft Office User" w:date="2022-03-14T08:19:00Z"/>
          <w:rFonts w:ascii="Arial" w:hAnsi="Arial" w:cs="Arial"/>
          <w:b/>
          <w:color w:val="000000"/>
        </w:rPr>
      </w:pPr>
    </w:p>
    <w:p w14:paraId="36E04416" w14:textId="77777777" w:rsidR="00980C22" w:rsidRPr="009163F8" w:rsidRDefault="00980C22" w:rsidP="00F649EE">
      <w:pPr>
        <w:pBdr>
          <w:top w:val="nil"/>
          <w:left w:val="nil"/>
          <w:bottom w:val="nil"/>
          <w:right w:val="nil"/>
          <w:between w:val="nil"/>
        </w:pBdr>
        <w:spacing w:after="0"/>
        <w:contextualSpacing/>
        <w:rPr>
          <w:rFonts w:ascii="Arial" w:hAnsi="Arial" w:cs="Arial"/>
          <w:b/>
          <w:color w:val="000000"/>
        </w:rPr>
      </w:pPr>
    </w:p>
    <w:p w14:paraId="4870AF86" w14:textId="77777777" w:rsidR="00D77D4A" w:rsidRDefault="00D77D4A">
      <w:pPr>
        <w:rPr>
          <w:ins w:id="272" w:author="Microsoft Office User" w:date="2022-03-14T08:09:00Z"/>
          <w:rFonts w:ascii="Arial" w:hAnsi="Arial" w:cs="Arial"/>
          <w:b/>
          <w:color w:val="000000"/>
        </w:rPr>
      </w:pPr>
      <w:ins w:id="273" w:author="Microsoft Office User" w:date="2022-03-14T08:09:00Z">
        <w:r>
          <w:rPr>
            <w:rFonts w:ascii="Arial" w:hAnsi="Arial" w:cs="Arial"/>
            <w:b/>
            <w:color w:val="000000"/>
          </w:rPr>
          <w:br w:type="page"/>
        </w:r>
      </w:ins>
    </w:p>
    <w:p w14:paraId="37B52A5D" w14:textId="6EFBAEE0" w:rsidR="00E6133D" w:rsidRPr="009163F8" w:rsidRDefault="00E6133D" w:rsidP="009163F8">
      <w:pPr>
        <w:pBdr>
          <w:top w:val="nil"/>
          <w:left w:val="nil"/>
          <w:bottom w:val="nil"/>
          <w:right w:val="nil"/>
          <w:between w:val="nil"/>
        </w:pBdr>
        <w:spacing w:after="0"/>
        <w:contextualSpacing/>
        <w:jc w:val="both"/>
        <w:rPr>
          <w:rFonts w:ascii="Arial" w:hAnsi="Arial" w:cs="Arial"/>
          <w:color w:val="000000"/>
        </w:rPr>
      </w:pPr>
      <w:r w:rsidRPr="009163F8">
        <w:rPr>
          <w:rFonts w:ascii="Arial" w:hAnsi="Arial" w:cs="Arial"/>
          <w:b/>
          <w:color w:val="000000"/>
        </w:rPr>
        <w:lastRenderedPageBreak/>
        <w:t>Materials and Methods</w:t>
      </w:r>
    </w:p>
    <w:p w14:paraId="3C2712AB" w14:textId="77777777" w:rsidR="00E6133D" w:rsidRPr="009163F8" w:rsidRDefault="00E6133D" w:rsidP="009163F8">
      <w:pPr>
        <w:pBdr>
          <w:top w:val="nil"/>
          <w:left w:val="nil"/>
          <w:bottom w:val="nil"/>
          <w:right w:val="nil"/>
          <w:between w:val="nil"/>
        </w:pBdr>
        <w:spacing w:after="0"/>
        <w:contextualSpacing/>
        <w:jc w:val="both"/>
        <w:rPr>
          <w:rFonts w:ascii="Arial" w:hAnsi="Arial" w:cs="Arial"/>
          <w:b/>
          <w:color w:val="000000"/>
        </w:rPr>
      </w:pPr>
    </w:p>
    <w:p w14:paraId="3405262D" w14:textId="7D70D00D" w:rsidR="00E31880" w:rsidRPr="009163F8" w:rsidRDefault="00E31880" w:rsidP="009163F8">
      <w:pPr>
        <w:pBdr>
          <w:top w:val="nil"/>
          <w:left w:val="nil"/>
          <w:bottom w:val="nil"/>
          <w:right w:val="nil"/>
          <w:between w:val="nil"/>
        </w:pBdr>
        <w:contextualSpacing/>
        <w:jc w:val="both"/>
        <w:rPr>
          <w:rFonts w:ascii="Arial" w:hAnsi="Arial" w:cs="Arial"/>
          <w:color w:val="000000"/>
        </w:rPr>
      </w:pPr>
      <w:r w:rsidRPr="009163F8">
        <w:rPr>
          <w:rFonts w:ascii="Arial" w:hAnsi="Arial" w:cs="Arial"/>
          <w:b/>
          <w:bCs/>
          <w:color w:val="000000"/>
        </w:rPr>
        <w:t xml:space="preserve">General procedure. </w:t>
      </w:r>
      <w:r w:rsidR="003E0BE9" w:rsidRPr="009163F8">
        <w:rPr>
          <w:rFonts w:ascii="Arial" w:hAnsi="Arial" w:cs="Arial"/>
          <w:color w:val="000000"/>
        </w:rPr>
        <w:t xml:space="preserve">This study was </w:t>
      </w:r>
      <w:r w:rsidRPr="009163F8">
        <w:rPr>
          <w:rFonts w:ascii="Arial" w:hAnsi="Arial" w:cs="Arial"/>
          <w:color w:val="000000"/>
        </w:rPr>
        <w:t>part of a</w:t>
      </w:r>
      <w:r w:rsidR="003E0BE9" w:rsidRPr="009163F8">
        <w:rPr>
          <w:rFonts w:ascii="Arial" w:hAnsi="Arial" w:cs="Arial"/>
          <w:color w:val="000000"/>
        </w:rPr>
        <w:t xml:space="preserve"> larger</w:t>
      </w:r>
      <w:r w:rsidRPr="009163F8">
        <w:rPr>
          <w:rFonts w:ascii="Arial" w:hAnsi="Arial" w:cs="Arial"/>
          <w:color w:val="000000"/>
        </w:rPr>
        <w:t xml:space="preserve"> German research consortium on addiction at three sites (Technical University Dresden, Charité Berlin, and Central Institute of Health Mannheim), </w:t>
      </w:r>
      <w:r w:rsidR="00912795" w:rsidRPr="009163F8">
        <w:rPr>
          <w:rFonts w:ascii="Arial" w:hAnsi="Arial" w:cs="Arial"/>
          <w:color w:val="000000"/>
        </w:rPr>
        <w:t xml:space="preserve">in which </w:t>
      </w:r>
      <w:r w:rsidRPr="009163F8">
        <w:rPr>
          <w:rFonts w:ascii="Arial" w:hAnsi="Arial" w:cs="Arial"/>
          <w:color w:val="000000"/>
        </w:rPr>
        <w:t xml:space="preserve">a smartphone-based longitudinal Ecological Momentary Assessment (EMA) of up to one year was performed with a range of subjective reports. In addition to subjective reports, patients performed four cognitive-motivational tasks on the smartphone once per month. These tasks were taken from the Great Brain Experiment (GBE) app (Brown et al., 2014, see below for details). Before starting </w:t>
      </w:r>
      <w:r w:rsidR="003F21D3" w:rsidRPr="009163F8">
        <w:rPr>
          <w:rFonts w:ascii="Arial" w:hAnsi="Arial" w:cs="Arial"/>
          <w:color w:val="000000"/>
        </w:rPr>
        <w:t>the</w:t>
      </w:r>
      <w:r w:rsidRPr="009163F8">
        <w:rPr>
          <w:rFonts w:ascii="Arial" w:hAnsi="Arial" w:cs="Arial"/>
          <w:color w:val="000000"/>
        </w:rPr>
        <w:t xml:space="preserve"> EMA study, patients underwent extensive clinical and neurocognitive assessments (see Heinz et al., 2020).</w:t>
      </w:r>
      <w:r w:rsidR="003F21D3" w:rsidRPr="009163F8">
        <w:rPr>
          <w:rFonts w:ascii="Arial" w:hAnsi="Arial" w:cs="Arial"/>
          <w:color w:val="000000"/>
        </w:rPr>
        <w:t xml:space="preserve"> During this assessment appointment, which was either conducted inside the laboratory or online via video chat, the app for running the EMA study (</w:t>
      </w:r>
      <w:proofErr w:type="spellStart"/>
      <w:r w:rsidR="003F21D3" w:rsidRPr="009163F8">
        <w:rPr>
          <w:rFonts w:ascii="Arial" w:hAnsi="Arial" w:cs="Arial"/>
          <w:color w:val="000000"/>
        </w:rPr>
        <w:t>Movisens</w:t>
      </w:r>
      <w:proofErr w:type="spellEnd"/>
      <w:r w:rsidR="003F21D3" w:rsidRPr="009163F8">
        <w:rPr>
          <w:rFonts w:ascii="Arial" w:hAnsi="Arial" w:cs="Arial"/>
          <w:color w:val="000000"/>
        </w:rPr>
        <w:t xml:space="preserve"> app; </w:t>
      </w:r>
      <w:proofErr w:type="spellStart"/>
      <w:r w:rsidR="003F21D3" w:rsidRPr="009163F8">
        <w:rPr>
          <w:rFonts w:ascii="Arial" w:hAnsi="Arial" w:cs="Arial"/>
          <w:color w:val="000000"/>
        </w:rPr>
        <w:t>movisens</w:t>
      </w:r>
      <w:proofErr w:type="spellEnd"/>
      <w:r w:rsidR="003F21D3" w:rsidRPr="009163F8">
        <w:rPr>
          <w:rFonts w:ascii="Arial" w:hAnsi="Arial" w:cs="Arial"/>
          <w:color w:val="000000"/>
        </w:rPr>
        <w:t xml:space="preserve"> GmbH, Germany; Reichert et al., 2021) as well as a customized version of the GBE app for assessment of the four cognitive-motivational tasks (see below) were installed either on participants’ own phone or on a study phone.</w:t>
      </w:r>
      <w:r w:rsidR="00F324E5" w:rsidRPr="009163F8">
        <w:rPr>
          <w:rFonts w:ascii="Arial" w:hAnsi="Arial" w:cs="Arial"/>
          <w:color w:val="000000"/>
        </w:rPr>
        <w:t xml:space="preserve"> </w:t>
      </w:r>
      <w:r w:rsidR="00B42DCF" w:rsidRPr="009163F8">
        <w:rPr>
          <w:rFonts w:ascii="Arial" w:hAnsi="Arial" w:cs="Arial"/>
          <w:color w:val="000000"/>
        </w:rPr>
        <w:t xml:space="preserve">On the first Monday following the </w:t>
      </w:r>
      <w:del w:id="274" w:author="Microsoft Office User" w:date="2022-03-14T08:21:00Z">
        <w:r w:rsidR="00F324E5" w:rsidRPr="009163F8" w:rsidDel="00B2639F">
          <w:rPr>
            <w:rFonts w:ascii="Arial" w:hAnsi="Arial" w:cs="Arial"/>
            <w:color w:val="000000"/>
          </w:rPr>
          <w:delText>the</w:delText>
        </w:r>
        <w:r w:rsidR="00B42DCF" w:rsidRPr="009163F8" w:rsidDel="00B2639F">
          <w:rPr>
            <w:rFonts w:ascii="Arial" w:hAnsi="Arial" w:cs="Arial"/>
            <w:color w:val="000000"/>
          </w:rPr>
          <w:delText xml:space="preserve"> </w:delText>
        </w:r>
      </w:del>
      <w:r w:rsidR="00B42DCF" w:rsidRPr="009163F8">
        <w:rPr>
          <w:rFonts w:ascii="Arial" w:hAnsi="Arial" w:cs="Arial"/>
          <w:color w:val="000000"/>
        </w:rPr>
        <w:t>assessment</w:t>
      </w:r>
      <w:ins w:id="275" w:author="Microsoft Office User" w:date="2022-03-14T08:21:00Z">
        <w:r w:rsidR="00B2639F">
          <w:rPr>
            <w:rFonts w:ascii="Arial" w:hAnsi="Arial" w:cs="Arial"/>
            <w:color w:val="000000"/>
          </w:rPr>
          <w:t>,</w:t>
        </w:r>
      </w:ins>
      <w:r w:rsidR="00B42DCF" w:rsidRPr="009163F8">
        <w:rPr>
          <w:rFonts w:ascii="Arial" w:hAnsi="Arial" w:cs="Arial"/>
          <w:color w:val="000000"/>
        </w:rPr>
        <w:t xml:space="preserve"> participants completed</w:t>
      </w:r>
      <w:r w:rsidR="00B05D1F" w:rsidRPr="009163F8">
        <w:rPr>
          <w:rFonts w:ascii="Arial" w:hAnsi="Arial" w:cs="Arial"/>
          <w:color w:val="000000"/>
        </w:rPr>
        <w:t xml:space="preserve"> each smartphone task </w:t>
      </w:r>
      <w:r w:rsidR="00F324E5" w:rsidRPr="009163F8">
        <w:rPr>
          <w:rFonts w:ascii="Arial" w:hAnsi="Arial" w:cs="Arial"/>
          <w:color w:val="000000"/>
        </w:rPr>
        <w:t>twice</w:t>
      </w:r>
      <w:r w:rsidR="00B42DCF" w:rsidRPr="009163F8">
        <w:rPr>
          <w:rFonts w:ascii="Arial" w:hAnsi="Arial" w:cs="Arial"/>
          <w:color w:val="000000"/>
        </w:rPr>
        <w:t>.</w:t>
      </w:r>
      <w:r w:rsidRPr="009163F8">
        <w:rPr>
          <w:rFonts w:ascii="Arial" w:hAnsi="Arial" w:cs="Arial"/>
          <w:color w:val="000000"/>
        </w:rPr>
        <w:t xml:space="preserve"> </w:t>
      </w:r>
      <w:r w:rsidR="00B42DCF" w:rsidRPr="009163F8">
        <w:rPr>
          <w:rFonts w:ascii="Arial" w:hAnsi="Arial" w:cs="Arial"/>
          <w:color w:val="000000"/>
        </w:rPr>
        <w:t>Participants</w:t>
      </w:r>
      <w:r w:rsidRPr="009163F8">
        <w:rPr>
          <w:rFonts w:ascii="Arial" w:hAnsi="Arial" w:cs="Arial"/>
          <w:color w:val="000000"/>
        </w:rPr>
        <w:t xml:space="preserve"> also participate</w:t>
      </w:r>
      <w:r w:rsidR="00C641F8" w:rsidRPr="009163F8">
        <w:rPr>
          <w:rFonts w:ascii="Arial" w:hAnsi="Arial" w:cs="Arial"/>
          <w:color w:val="000000"/>
        </w:rPr>
        <w:t>d</w:t>
      </w:r>
      <w:r w:rsidRPr="009163F8">
        <w:rPr>
          <w:rFonts w:ascii="Arial" w:hAnsi="Arial" w:cs="Arial"/>
          <w:color w:val="000000"/>
        </w:rPr>
        <w:t xml:space="preserve"> in multiple subprojects of the consortium (see Heinz et al., 2020), which are not subject to the present </w:t>
      </w:r>
      <w:commentRangeStart w:id="276"/>
      <w:r w:rsidRPr="009163F8">
        <w:rPr>
          <w:rFonts w:ascii="Arial" w:hAnsi="Arial" w:cs="Arial"/>
          <w:color w:val="000000"/>
        </w:rPr>
        <w:t>study</w:t>
      </w:r>
      <w:commentRangeEnd w:id="276"/>
      <w:r w:rsidR="00C641F8" w:rsidRPr="009163F8">
        <w:rPr>
          <w:rStyle w:val="CommentReference"/>
          <w:rFonts w:ascii="Arial" w:eastAsia="Times New Roman" w:hAnsi="Arial" w:cs="Arial"/>
          <w:sz w:val="22"/>
          <w:szCs w:val="22"/>
        </w:rPr>
        <w:commentReference w:id="276"/>
      </w:r>
      <w:r w:rsidRPr="009163F8">
        <w:rPr>
          <w:rFonts w:ascii="Arial" w:hAnsi="Arial" w:cs="Arial"/>
          <w:color w:val="000000"/>
        </w:rPr>
        <w:t xml:space="preserve">. </w:t>
      </w:r>
    </w:p>
    <w:p w14:paraId="3C9EB019" w14:textId="2ED677FD" w:rsidR="00241224" w:rsidRPr="009163F8" w:rsidRDefault="00241224" w:rsidP="009163F8">
      <w:pPr>
        <w:pBdr>
          <w:top w:val="nil"/>
          <w:left w:val="nil"/>
          <w:bottom w:val="nil"/>
          <w:right w:val="nil"/>
          <w:between w:val="nil"/>
        </w:pBdr>
        <w:contextualSpacing/>
        <w:jc w:val="both"/>
        <w:rPr>
          <w:rFonts w:ascii="Arial" w:hAnsi="Arial" w:cs="Arial"/>
          <w:color w:val="000000"/>
        </w:rPr>
      </w:pPr>
    </w:p>
    <w:p w14:paraId="74C5F4A2" w14:textId="73C2BC16" w:rsidR="00241224" w:rsidRPr="009163F8" w:rsidRDefault="00241224" w:rsidP="009163F8">
      <w:pPr>
        <w:pBdr>
          <w:top w:val="nil"/>
          <w:left w:val="nil"/>
          <w:bottom w:val="nil"/>
          <w:right w:val="nil"/>
          <w:between w:val="nil"/>
        </w:pBdr>
        <w:contextualSpacing/>
        <w:jc w:val="both"/>
        <w:rPr>
          <w:rFonts w:ascii="Arial" w:hAnsi="Arial" w:cs="Arial"/>
          <w:color w:val="000000"/>
        </w:rPr>
      </w:pPr>
      <w:r w:rsidRPr="009163F8">
        <w:rPr>
          <w:rFonts w:ascii="Arial" w:hAnsi="Arial" w:cs="Arial"/>
          <w:b/>
          <w:bCs/>
          <w:color w:val="000000"/>
        </w:rPr>
        <w:t xml:space="preserve">Participants. </w:t>
      </w:r>
      <w:r w:rsidRPr="009163F8">
        <w:rPr>
          <w:rFonts w:ascii="Arial" w:hAnsi="Arial" w:cs="Arial"/>
          <w:color w:val="000000"/>
        </w:rPr>
        <w:t xml:space="preserve">The study procedure was approved by the review boards of the local ethics committee at Heidelberg University (2018-621N-MA), Charité – </w:t>
      </w:r>
      <w:proofErr w:type="spellStart"/>
      <w:r w:rsidRPr="009163F8">
        <w:rPr>
          <w:rFonts w:ascii="Arial" w:hAnsi="Arial" w:cs="Arial"/>
          <w:color w:val="000000"/>
        </w:rPr>
        <w:t>Universitätsmedizin</w:t>
      </w:r>
      <w:proofErr w:type="spellEnd"/>
      <w:r w:rsidRPr="009163F8">
        <w:rPr>
          <w:rFonts w:ascii="Arial" w:hAnsi="Arial" w:cs="Arial"/>
          <w:color w:val="000000"/>
        </w:rPr>
        <w:t xml:space="preserve"> Berlin (EA1/212/18), and Technical University Dresden (EK 459112018). All participants gave written consent before participating in the study. For study inclusion at all three sites, participants had to fulfill criteria of mild to moderate Alcohol Use Disorder (AUD). According to DSM V, mild to moderate AUD was defined as the presence of at least two AUD criteria. Participants were recruited through flyers and advertisements. Telephone screenings were conducted before study inclusion/exclusion. Exclusion criteria were: clinical indication for detoxification treatment, insufficient knowledge of the German language, seeking a therapeutic intervention, MRI contraindications, medical history of DSM-5 bipolar disorder, psychotic disorder, schizophrenia or schizophrenic spectrum disorder, or current use of drugs or medication nor substance dependence thereof other than alcohol, nicotine, or cannabis, as well as medical history of severe head injury, or other severe central nervous system disorders. As pre-registered (Zech et al., 2021), data from 300 participants was analyzed for the present study. </w:t>
      </w:r>
      <w:commentRangeStart w:id="277"/>
      <w:r w:rsidR="004F3D5C" w:rsidRPr="009163F8">
        <w:rPr>
          <w:rFonts w:ascii="Arial" w:hAnsi="Arial" w:cs="Arial"/>
          <w:color w:val="000000"/>
        </w:rPr>
        <w:t xml:space="preserve">Participants </w:t>
      </w:r>
      <w:commentRangeEnd w:id="277"/>
      <w:r w:rsidR="002B559B" w:rsidRPr="009163F8">
        <w:rPr>
          <w:rStyle w:val="CommentReference"/>
          <w:rFonts w:ascii="Arial" w:eastAsia="Times New Roman" w:hAnsi="Arial" w:cs="Arial"/>
          <w:sz w:val="22"/>
          <w:szCs w:val="22"/>
        </w:rPr>
        <w:commentReference w:id="277"/>
      </w:r>
      <w:r w:rsidR="004F3D5C" w:rsidRPr="009163F8">
        <w:rPr>
          <w:rFonts w:ascii="Arial" w:hAnsi="Arial" w:cs="Arial"/>
          <w:color w:val="000000"/>
        </w:rPr>
        <w:t>age ranged from 17 to 65 years (</w:t>
      </w:r>
      <w:r w:rsidR="004F3D5C" w:rsidRPr="009163F8">
        <w:rPr>
          <w:rFonts w:ascii="Arial" w:hAnsi="Arial" w:cs="Arial"/>
          <w:i/>
          <w:iCs/>
          <w:color w:val="000000"/>
        </w:rPr>
        <w:t xml:space="preserve">M </w:t>
      </w:r>
      <w:r w:rsidR="004F3D5C" w:rsidRPr="009163F8">
        <w:rPr>
          <w:rFonts w:ascii="Arial" w:hAnsi="Arial" w:cs="Arial"/>
          <w:color w:val="000000"/>
        </w:rPr>
        <w:t xml:space="preserve">= 37.9, </w:t>
      </w:r>
      <w:r w:rsidR="004F3D5C" w:rsidRPr="009163F8">
        <w:rPr>
          <w:rFonts w:ascii="Arial" w:hAnsi="Arial" w:cs="Arial"/>
          <w:i/>
          <w:iCs/>
          <w:color w:val="000000"/>
        </w:rPr>
        <w:t xml:space="preserve">SD </w:t>
      </w:r>
      <w:r w:rsidR="004F3D5C" w:rsidRPr="009163F8">
        <w:rPr>
          <w:rFonts w:ascii="Arial" w:hAnsi="Arial" w:cs="Arial"/>
          <w:color w:val="000000"/>
        </w:rPr>
        <w:t xml:space="preserve">= </w:t>
      </w:r>
      <w:r w:rsidR="0075045D" w:rsidRPr="009163F8">
        <w:rPr>
          <w:rFonts w:ascii="Arial" w:hAnsi="Arial" w:cs="Arial"/>
          <w:color w:val="000000"/>
        </w:rPr>
        <w:t>13.0</w:t>
      </w:r>
      <w:r w:rsidR="004F3D5C" w:rsidRPr="009163F8">
        <w:rPr>
          <w:rFonts w:ascii="Arial" w:hAnsi="Arial" w:cs="Arial"/>
          <w:color w:val="000000"/>
        </w:rPr>
        <w:t>)</w:t>
      </w:r>
      <w:r w:rsidR="0075045D" w:rsidRPr="009163F8">
        <w:rPr>
          <w:rFonts w:ascii="Arial" w:hAnsi="Arial" w:cs="Arial"/>
          <w:color w:val="000000"/>
        </w:rPr>
        <w:t xml:space="preserve"> and 113 participants (37.7%) reported to be female. Participants AUD criteria ranged from 2 to 9 (</w:t>
      </w:r>
      <w:r w:rsidR="0075045D" w:rsidRPr="009163F8">
        <w:rPr>
          <w:rFonts w:ascii="Arial" w:hAnsi="Arial" w:cs="Arial"/>
          <w:i/>
          <w:iCs/>
          <w:color w:val="000000"/>
        </w:rPr>
        <w:t xml:space="preserve">M </w:t>
      </w:r>
      <w:r w:rsidR="0075045D" w:rsidRPr="009163F8">
        <w:rPr>
          <w:rFonts w:ascii="Arial" w:hAnsi="Arial" w:cs="Arial"/>
          <w:color w:val="000000"/>
        </w:rPr>
        <w:t xml:space="preserve">= 3.93, </w:t>
      </w:r>
      <w:r w:rsidR="0075045D" w:rsidRPr="009163F8">
        <w:rPr>
          <w:rFonts w:ascii="Arial" w:hAnsi="Arial" w:cs="Arial"/>
          <w:i/>
          <w:iCs/>
          <w:color w:val="000000"/>
        </w:rPr>
        <w:t>SD</w:t>
      </w:r>
      <w:r w:rsidR="002B559B" w:rsidRPr="009163F8">
        <w:rPr>
          <w:rFonts w:ascii="Arial" w:hAnsi="Arial" w:cs="Arial"/>
          <w:i/>
          <w:iCs/>
          <w:color w:val="000000"/>
        </w:rPr>
        <w:t xml:space="preserve"> </w:t>
      </w:r>
      <w:r w:rsidR="0075045D" w:rsidRPr="009163F8">
        <w:rPr>
          <w:rFonts w:ascii="Arial" w:hAnsi="Arial" w:cs="Arial"/>
          <w:color w:val="000000"/>
        </w:rPr>
        <w:t>=</w:t>
      </w:r>
      <w:r w:rsidR="002B559B" w:rsidRPr="009163F8">
        <w:rPr>
          <w:rFonts w:ascii="Arial" w:hAnsi="Arial" w:cs="Arial"/>
          <w:color w:val="000000"/>
        </w:rPr>
        <w:t xml:space="preserve"> 1.51</w:t>
      </w:r>
      <w:r w:rsidR="0075045D" w:rsidRPr="009163F8">
        <w:rPr>
          <w:rFonts w:ascii="Arial" w:hAnsi="Arial" w:cs="Arial"/>
          <w:color w:val="000000"/>
        </w:rPr>
        <w:t>)</w:t>
      </w:r>
      <w:r w:rsidR="002B559B" w:rsidRPr="009163F8">
        <w:rPr>
          <w:rFonts w:ascii="Arial" w:hAnsi="Arial" w:cs="Arial"/>
          <w:color w:val="000000"/>
        </w:rPr>
        <w:t>.</w:t>
      </w:r>
      <w:r w:rsidR="0075045D" w:rsidRPr="009163F8">
        <w:rPr>
          <w:rFonts w:ascii="Arial" w:hAnsi="Arial" w:cs="Arial"/>
          <w:color w:val="000000"/>
        </w:rPr>
        <w:t xml:space="preserve"> </w:t>
      </w:r>
    </w:p>
    <w:p w14:paraId="10B68FCE" w14:textId="46B79665" w:rsidR="000F1798" w:rsidRPr="009163F8" w:rsidRDefault="000F1798" w:rsidP="009163F8">
      <w:pPr>
        <w:pBdr>
          <w:top w:val="nil"/>
          <w:left w:val="nil"/>
          <w:bottom w:val="nil"/>
          <w:right w:val="nil"/>
          <w:between w:val="nil"/>
        </w:pBdr>
        <w:contextualSpacing/>
        <w:jc w:val="both"/>
        <w:rPr>
          <w:rFonts w:ascii="Arial" w:hAnsi="Arial" w:cs="Arial"/>
          <w:color w:val="000000"/>
        </w:rPr>
      </w:pPr>
    </w:p>
    <w:p w14:paraId="4390B5C8" w14:textId="23605D84" w:rsidR="000F1798" w:rsidRPr="009163F8" w:rsidDel="00B2639F" w:rsidRDefault="000F1798" w:rsidP="009163F8">
      <w:pPr>
        <w:pBdr>
          <w:top w:val="nil"/>
          <w:left w:val="nil"/>
          <w:bottom w:val="nil"/>
          <w:right w:val="nil"/>
          <w:between w:val="nil"/>
        </w:pBdr>
        <w:contextualSpacing/>
        <w:jc w:val="both"/>
        <w:rPr>
          <w:del w:id="278" w:author="Microsoft Office User" w:date="2022-03-14T08:22:00Z"/>
          <w:rFonts w:ascii="Arial" w:hAnsi="Arial" w:cs="Arial"/>
          <w:color w:val="000000"/>
        </w:rPr>
      </w:pPr>
      <w:r w:rsidRPr="009163F8">
        <w:rPr>
          <w:rFonts w:ascii="Arial" w:hAnsi="Arial" w:cs="Arial"/>
          <w:b/>
          <w:bCs/>
          <w:color w:val="000000"/>
        </w:rPr>
        <w:t>Working memory task.</w:t>
      </w:r>
      <w:r w:rsidRPr="009163F8">
        <w:rPr>
          <w:rFonts w:ascii="Arial" w:hAnsi="Arial" w:cs="Arial"/>
          <w:color w:val="000000"/>
        </w:rPr>
        <w:t xml:space="preserve"> During the working memory task (WMT, McNab et al., 2015) participants were asked to remember the positions of two up to 12 red circles presented on a 4 x 4 grid (see </w:t>
      </w:r>
      <w:r w:rsidRPr="009163F8">
        <w:rPr>
          <w:rFonts w:ascii="Arial" w:hAnsi="Arial" w:cs="Arial"/>
          <w:color w:val="000000"/>
        </w:rPr>
        <w:fldChar w:fldCharType="begin"/>
      </w:r>
      <w:r w:rsidRPr="009163F8">
        <w:rPr>
          <w:rFonts w:ascii="Arial" w:hAnsi="Arial" w:cs="Arial"/>
          <w:color w:val="000000"/>
        </w:rPr>
        <w:instrText xml:space="preserve"> REF _Ref92621402 \h  \* MERGEFORMAT </w:instrText>
      </w:r>
      <w:r w:rsidRPr="00E30F8F">
        <w:rPr>
          <w:rFonts w:ascii="Arial" w:hAnsi="Arial" w:cs="Arial"/>
          <w:color w:val="000000"/>
        </w:rPr>
      </w:r>
      <w:r w:rsidRPr="009163F8">
        <w:rPr>
          <w:rFonts w:ascii="Arial" w:hAnsi="Arial" w:cs="Arial"/>
          <w:color w:val="000000"/>
        </w:rPr>
        <w:fldChar w:fldCharType="separate"/>
      </w:r>
      <w:r w:rsidRPr="009163F8">
        <w:rPr>
          <w:rFonts w:ascii="Arial" w:hAnsi="Arial" w:cs="Arial"/>
          <w:color w:val="000000"/>
        </w:rPr>
        <w:t>Fig. 1</w:t>
      </w:r>
      <w:r w:rsidRPr="009163F8">
        <w:rPr>
          <w:rFonts w:ascii="Arial" w:hAnsi="Arial" w:cs="Arial"/>
          <w:color w:val="000000"/>
        </w:rPr>
        <w:fldChar w:fldCharType="end"/>
      </w:r>
      <w:r w:rsidRPr="009163F8">
        <w:rPr>
          <w:rFonts w:ascii="Arial" w:hAnsi="Arial" w:cs="Arial"/>
          <w:color w:val="000000"/>
        </w:rPr>
        <w:t>B). The task involved four conditions:  In the ‘</w:t>
      </w:r>
      <w:r w:rsidRPr="009163F8">
        <w:rPr>
          <w:rFonts w:ascii="Arial" w:hAnsi="Arial" w:cs="Arial"/>
          <w:i/>
          <w:iCs/>
          <w:color w:val="000000"/>
        </w:rPr>
        <w:t xml:space="preserve">long no distractor’ </w:t>
      </w:r>
      <w:r w:rsidRPr="009163F8">
        <w:rPr>
          <w:rFonts w:ascii="Arial" w:hAnsi="Arial" w:cs="Arial"/>
          <w:iCs/>
          <w:color w:val="000000"/>
        </w:rPr>
        <w:t>condition</w:t>
      </w:r>
      <w:r w:rsidRPr="009163F8">
        <w:rPr>
          <w:rFonts w:ascii="Arial" w:hAnsi="Arial" w:cs="Arial"/>
          <w:i/>
          <w:iCs/>
          <w:color w:val="000000"/>
        </w:rPr>
        <w:t xml:space="preserve"> </w:t>
      </w:r>
      <w:r w:rsidRPr="009163F8">
        <w:rPr>
          <w:rFonts w:ascii="Arial" w:hAnsi="Arial" w:cs="Arial"/>
          <w:color w:val="000000"/>
        </w:rPr>
        <w:t xml:space="preserve">circles were presented for two seconds (encoding phase), then disappeared for one second (maintenance phase), before participants had to tap on their no-longer visible locations. In the ‘short </w:t>
      </w:r>
      <w:r w:rsidRPr="009163F8">
        <w:rPr>
          <w:rFonts w:ascii="Arial" w:hAnsi="Arial" w:cs="Arial"/>
          <w:i/>
          <w:iCs/>
          <w:color w:val="000000"/>
        </w:rPr>
        <w:t xml:space="preserve">no-distractor’ </w:t>
      </w:r>
      <w:r w:rsidRPr="009163F8">
        <w:rPr>
          <w:rFonts w:ascii="Arial" w:hAnsi="Arial" w:cs="Arial"/>
          <w:iCs/>
          <w:color w:val="000000"/>
        </w:rPr>
        <w:t>condition</w:t>
      </w:r>
      <w:r w:rsidRPr="009163F8">
        <w:rPr>
          <w:rFonts w:ascii="Arial" w:hAnsi="Arial" w:cs="Arial"/>
          <w:color w:val="000000"/>
        </w:rPr>
        <w:t>, patterns were presented for one instead of two seconds. In the ‘</w:t>
      </w:r>
      <w:r w:rsidRPr="009163F8">
        <w:rPr>
          <w:rFonts w:ascii="Arial" w:hAnsi="Arial" w:cs="Arial"/>
          <w:i/>
          <w:iCs/>
          <w:color w:val="000000"/>
        </w:rPr>
        <w:t xml:space="preserve">encoding-distractor’ </w:t>
      </w:r>
      <w:r w:rsidRPr="009163F8">
        <w:rPr>
          <w:rFonts w:ascii="Arial" w:hAnsi="Arial" w:cs="Arial"/>
          <w:iCs/>
          <w:color w:val="000000"/>
        </w:rPr>
        <w:t>condition</w:t>
      </w:r>
      <w:r w:rsidRPr="009163F8">
        <w:rPr>
          <w:rFonts w:ascii="Arial" w:hAnsi="Arial" w:cs="Arial"/>
          <w:color w:val="000000"/>
        </w:rPr>
        <w:t>, two yellow distractors were presented together with the red circles during the encoding phase. In the ‘</w:t>
      </w:r>
      <w:r w:rsidRPr="009163F8">
        <w:rPr>
          <w:rFonts w:ascii="Arial" w:hAnsi="Arial" w:cs="Arial"/>
          <w:i/>
          <w:iCs/>
          <w:color w:val="000000"/>
        </w:rPr>
        <w:t xml:space="preserve">delayed-distractor’ </w:t>
      </w:r>
      <w:r w:rsidRPr="009163F8">
        <w:rPr>
          <w:rFonts w:ascii="Arial" w:hAnsi="Arial" w:cs="Arial"/>
          <w:iCs/>
          <w:color w:val="000000"/>
        </w:rPr>
        <w:t>condition, the same</w:t>
      </w:r>
      <w:r w:rsidRPr="009163F8">
        <w:rPr>
          <w:rFonts w:ascii="Arial" w:hAnsi="Arial" w:cs="Arial"/>
          <w:color w:val="000000"/>
        </w:rPr>
        <w:t xml:space="preserve"> two yellow distractors were presented but during the maintenance phase. </w:t>
      </w:r>
    </w:p>
    <w:p w14:paraId="219AA149" w14:textId="4C237E46" w:rsidR="000F1798" w:rsidRPr="009163F8" w:rsidRDefault="000F1798" w:rsidP="009163F8">
      <w:pPr>
        <w:pBdr>
          <w:top w:val="nil"/>
          <w:left w:val="nil"/>
          <w:bottom w:val="nil"/>
          <w:right w:val="nil"/>
          <w:between w:val="nil"/>
        </w:pBdr>
        <w:contextualSpacing/>
        <w:jc w:val="both"/>
        <w:rPr>
          <w:rFonts w:ascii="Arial" w:hAnsi="Arial" w:cs="Arial"/>
          <w:color w:val="000000"/>
        </w:rPr>
      </w:pPr>
      <w:r w:rsidRPr="009163F8">
        <w:rPr>
          <w:rFonts w:ascii="Arial" w:hAnsi="Arial" w:cs="Arial"/>
          <w:color w:val="000000"/>
        </w:rPr>
        <w:t xml:space="preserve">Each condition started with three circles in trial one. If participants failed to respond correctly, two circles were presented in the second trial. If participants failed at this level, the condition was terminated. If a trial was completed correctly, the number of red circles </w:t>
      </w:r>
      <w:r w:rsidRPr="009163F8">
        <w:rPr>
          <w:rFonts w:ascii="Arial" w:hAnsi="Arial" w:cs="Arial"/>
          <w:color w:val="000000"/>
        </w:rPr>
        <w:lastRenderedPageBreak/>
        <w:t>in the corresponding condition increased by one in the next trial. If participants failed in a trial (from level four onwards) the level was repeated for once. If they failed again the condition was terminated. A maximum of eight trials was completed for each condition.</w:t>
      </w:r>
    </w:p>
    <w:p w14:paraId="08B014F5" w14:textId="6620A017" w:rsidR="000F1798" w:rsidRPr="009163F8" w:rsidRDefault="000F1798" w:rsidP="009163F8">
      <w:pPr>
        <w:pBdr>
          <w:top w:val="nil"/>
          <w:left w:val="nil"/>
          <w:bottom w:val="nil"/>
          <w:right w:val="nil"/>
          <w:between w:val="nil"/>
        </w:pBdr>
        <w:contextualSpacing/>
        <w:jc w:val="both"/>
        <w:rPr>
          <w:rFonts w:ascii="Arial" w:hAnsi="Arial" w:cs="Arial"/>
          <w:color w:val="000000"/>
        </w:rPr>
      </w:pPr>
    </w:p>
    <w:p w14:paraId="0CAA8F31" w14:textId="35AA33D4" w:rsidR="000F1798" w:rsidRPr="009163F8" w:rsidRDefault="000F1798" w:rsidP="009163F8">
      <w:pPr>
        <w:pBdr>
          <w:top w:val="nil"/>
          <w:left w:val="nil"/>
          <w:bottom w:val="nil"/>
          <w:right w:val="nil"/>
          <w:between w:val="nil"/>
        </w:pBdr>
        <w:contextualSpacing/>
        <w:jc w:val="both"/>
        <w:rPr>
          <w:rFonts w:ascii="Arial" w:hAnsi="Arial" w:cs="Arial"/>
          <w:color w:val="000000"/>
        </w:rPr>
      </w:pPr>
      <w:r w:rsidRPr="009163F8">
        <w:rPr>
          <w:rFonts w:ascii="Arial" w:hAnsi="Arial" w:cs="Arial"/>
          <w:b/>
          <w:bCs/>
          <w:color w:val="000000"/>
        </w:rPr>
        <w:t>Risk taking task</w:t>
      </w:r>
      <w:r w:rsidRPr="009163F8">
        <w:rPr>
          <w:rFonts w:ascii="Arial" w:hAnsi="Arial" w:cs="Arial"/>
          <w:color w:val="000000"/>
        </w:rPr>
        <w:t>.</w:t>
      </w:r>
      <w:r w:rsidRPr="009163F8">
        <w:rPr>
          <w:rFonts w:ascii="Arial" w:hAnsi="Arial" w:cs="Arial"/>
          <w:iCs/>
          <w:color w:val="000000"/>
        </w:rPr>
        <w:t xml:space="preserve"> During the risk taking task (RTT; </w:t>
      </w:r>
      <w:r w:rsidRPr="009163F8">
        <w:rPr>
          <w:rFonts w:ascii="Arial" w:hAnsi="Arial" w:cs="Arial"/>
          <w:color w:val="000000"/>
        </w:rPr>
        <w:t xml:space="preserve">Rutledge et al., 2014), participants repeatedly chose between a certain outcome and a gamble, with 50/50 probabilities of the two outcomes (see </w:t>
      </w:r>
      <w:r w:rsidRPr="009163F8">
        <w:rPr>
          <w:rFonts w:ascii="Arial" w:hAnsi="Arial" w:cs="Arial"/>
          <w:color w:val="000000"/>
        </w:rPr>
        <w:fldChar w:fldCharType="begin"/>
      </w:r>
      <w:r w:rsidRPr="009163F8">
        <w:rPr>
          <w:rFonts w:ascii="Arial" w:hAnsi="Arial" w:cs="Arial"/>
          <w:color w:val="000000"/>
        </w:rPr>
        <w:instrText xml:space="preserve"> REF _Ref92621402 \h  \* MERGEFORMAT </w:instrText>
      </w:r>
      <w:r w:rsidRPr="00E30F8F">
        <w:rPr>
          <w:rFonts w:ascii="Arial" w:hAnsi="Arial" w:cs="Arial"/>
          <w:color w:val="000000"/>
        </w:rPr>
      </w:r>
      <w:r w:rsidRPr="009163F8">
        <w:rPr>
          <w:rFonts w:ascii="Arial" w:hAnsi="Arial" w:cs="Arial"/>
          <w:color w:val="000000"/>
        </w:rPr>
        <w:fldChar w:fldCharType="separate"/>
      </w:r>
      <w:r w:rsidRPr="009163F8">
        <w:rPr>
          <w:rFonts w:ascii="Arial" w:hAnsi="Arial" w:cs="Arial"/>
          <w:color w:val="000000"/>
        </w:rPr>
        <w:t>Fig. 1</w:t>
      </w:r>
      <w:r w:rsidRPr="009163F8">
        <w:rPr>
          <w:rFonts w:ascii="Arial" w:hAnsi="Arial" w:cs="Arial"/>
          <w:color w:val="000000"/>
        </w:rPr>
        <w:fldChar w:fldCharType="end"/>
      </w:r>
      <w:r w:rsidRPr="009163F8">
        <w:rPr>
          <w:rFonts w:ascii="Arial" w:hAnsi="Arial" w:cs="Arial"/>
          <w:color w:val="000000"/>
        </w:rPr>
        <w:t>C). The task involved three conditions: In the ‘</w:t>
      </w:r>
      <w:r w:rsidRPr="009163F8">
        <w:rPr>
          <w:rFonts w:ascii="Arial" w:hAnsi="Arial" w:cs="Arial"/>
          <w:i/>
          <w:iCs/>
          <w:color w:val="000000"/>
        </w:rPr>
        <w:t xml:space="preserve">gain’ </w:t>
      </w:r>
      <w:r w:rsidRPr="009163F8">
        <w:rPr>
          <w:rFonts w:ascii="Arial" w:hAnsi="Arial" w:cs="Arial"/>
          <w:iCs/>
          <w:color w:val="000000"/>
        </w:rPr>
        <w:t>condition</w:t>
      </w:r>
      <w:r w:rsidRPr="009163F8">
        <w:rPr>
          <w:rFonts w:ascii="Arial" w:hAnsi="Arial" w:cs="Arial"/>
          <w:i/>
          <w:iCs/>
          <w:color w:val="000000"/>
        </w:rPr>
        <w:t xml:space="preserve"> </w:t>
      </w:r>
      <w:r w:rsidRPr="009163F8">
        <w:rPr>
          <w:rFonts w:ascii="Arial" w:hAnsi="Arial" w:cs="Arial"/>
          <w:color w:val="000000"/>
        </w:rPr>
        <w:t>participants chose between either a certain gain or to gamble for a larger gain against 0 points. In the ‘</w:t>
      </w:r>
      <w:r w:rsidRPr="009163F8">
        <w:rPr>
          <w:rFonts w:ascii="Arial" w:hAnsi="Arial" w:cs="Arial"/>
          <w:i/>
          <w:iCs/>
          <w:color w:val="000000"/>
        </w:rPr>
        <w:t xml:space="preserve">loss’ </w:t>
      </w:r>
      <w:r w:rsidRPr="009163F8">
        <w:rPr>
          <w:rFonts w:ascii="Arial" w:hAnsi="Arial" w:cs="Arial"/>
          <w:iCs/>
          <w:color w:val="000000"/>
        </w:rPr>
        <w:t>condition</w:t>
      </w:r>
      <w:r w:rsidRPr="009163F8">
        <w:rPr>
          <w:rFonts w:ascii="Arial" w:hAnsi="Arial" w:cs="Arial"/>
          <w:i/>
          <w:iCs/>
          <w:color w:val="000000"/>
        </w:rPr>
        <w:t xml:space="preserve"> </w:t>
      </w:r>
      <w:r w:rsidRPr="009163F8">
        <w:rPr>
          <w:rFonts w:ascii="Arial" w:hAnsi="Arial" w:cs="Arial"/>
          <w:color w:val="000000"/>
        </w:rPr>
        <w:t>participants chose between either a certain loss or to gamble for 0 points against a larger loss. In the ‘</w:t>
      </w:r>
      <w:r w:rsidRPr="009163F8">
        <w:rPr>
          <w:rFonts w:ascii="Arial" w:hAnsi="Arial" w:cs="Arial"/>
          <w:i/>
          <w:iCs/>
          <w:color w:val="000000"/>
        </w:rPr>
        <w:t xml:space="preserve">mixed’ </w:t>
      </w:r>
      <w:r w:rsidRPr="009163F8">
        <w:rPr>
          <w:rFonts w:ascii="Arial" w:hAnsi="Arial" w:cs="Arial"/>
          <w:iCs/>
          <w:color w:val="000000"/>
        </w:rPr>
        <w:t>condition</w:t>
      </w:r>
      <w:r w:rsidRPr="009163F8">
        <w:rPr>
          <w:rFonts w:ascii="Arial" w:hAnsi="Arial" w:cs="Arial"/>
          <w:color w:val="000000"/>
        </w:rPr>
        <w:t>, participants chose between a certain amount of 0 points or to gamble for a gain against a loss amount. Each condition consisted of ten trials. In each trial, a certain amount was first randomly chosen with replacement from a fixed list of outcomes Gamble amounts were then calculated by multiplying the certain amount with a randomly chosen multiplier from another fixed list (for details, see Rutledge et al., 2014, supplementary materials). The task also involved current mood ratings (“How happy are you at this moment?”; rating line with endpoints “very happy” and “very unhappy”) which were presented after every two to three trials but are not subject to the currently reported reliability analysis.</w:t>
      </w:r>
    </w:p>
    <w:p w14:paraId="5D931C6A" w14:textId="6FB5E486" w:rsidR="000F1798" w:rsidRPr="009163F8" w:rsidRDefault="000F1798" w:rsidP="009163F8">
      <w:pPr>
        <w:pBdr>
          <w:top w:val="nil"/>
          <w:left w:val="nil"/>
          <w:bottom w:val="nil"/>
          <w:right w:val="nil"/>
          <w:between w:val="nil"/>
        </w:pBdr>
        <w:contextualSpacing/>
        <w:jc w:val="both"/>
        <w:rPr>
          <w:rFonts w:ascii="Arial" w:hAnsi="Arial" w:cs="Arial"/>
          <w:color w:val="000000"/>
        </w:rPr>
      </w:pPr>
    </w:p>
    <w:p w14:paraId="4EF78719" w14:textId="35B16EF8" w:rsidR="000F1798" w:rsidRPr="009163F8" w:rsidRDefault="000F1798" w:rsidP="009163F8">
      <w:pPr>
        <w:pBdr>
          <w:top w:val="nil"/>
          <w:left w:val="nil"/>
          <w:bottom w:val="nil"/>
          <w:right w:val="nil"/>
          <w:between w:val="nil"/>
        </w:pBdr>
        <w:contextualSpacing/>
        <w:jc w:val="both"/>
        <w:rPr>
          <w:rFonts w:ascii="Arial" w:hAnsi="Arial" w:cs="Arial"/>
          <w:iCs/>
          <w:color w:val="000000"/>
        </w:rPr>
      </w:pPr>
      <w:r w:rsidRPr="009163F8">
        <w:rPr>
          <w:rFonts w:ascii="Arial" w:hAnsi="Arial" w:cs="Arial"/>
          <w:b/>
          <w:bCs/>
          <w:color w:val="000000"/>
        </w:rPr>
        <w:t>Information sampling task.</w:t>
      </w:r>
      <w:r w:rsidRPr="009163F8">
        <w:rPr>
          <w:rFonts w:ascii="Arial" w:hAnsi="Arial" w:cs="Arial"/>
          <w:b/>
          <w:bCs/>
          <w:i/>
          <w:iCs/>
          <w:color w:val="000000"/>
        </w:rPr>
        <w:t xml:space="preserve"> </w:t>
      </w:r>
      <w:r w:rsidRPr="009163F8">
        <w:rPr>
          <w:rFonts w:ascii="Arial" w:hAnsi="Arial" w:cs="Arial"/>
          <w:iCs/>
          <w:color w:val="000000"/>
        </w:rPr>
        <w:t>During the information sampling task (</w:t>
      </w:r>
      <w:r w:rsidRPr="009163F8">
        <w:rPr>
          <w:rFonts w:ascii="Arial" w:hAnsi="Arial" w:cs="Arial"/>
          <w:color w:val="000000"/>
        </w:rPr>
        <w:t>Hunt et al., 2016)</w:t>
      </w:r>
      <w:r w:rsidRPr="009163F8">
        <w:rPr>
          <w:rFonts w:ascii="Arial" w:hAnsi="Arial" w:cs="Arial"/>
          <w:iCs/>
          <w:color w:val="000000"/>
        </w:rPr>
        <w:t xml:space="preserve"> participants were presented with four playing cards in rows of two and had to choose the row with the largest sum of card values (see Fig. 1D). Each of the 21 trials began with all cards face down. Participants could invest points to turn over one card at a time to sample information with increasing costs for each additional card (zero points for the first card, 10 for the first card, 15 for the third, and 20 for the fourth card). Before turning over a card, participants could also chose to guess at no cost which row had the largest value. A choice at this stage would be a gamble (called a guess in the task) at 50/50. Participants won 60 points if this guess was correct and lost 50 points if the guess was incorrect. If turning over one or multiple cards, the costs for information sampling reduced the total win. Card values were sampled randomly with replacement from a discrete uniform distribution with integers ranging from one to 10.</w:t>
      </w:r>
    </w:p>
    <w:p w14:paraId="72FAE21A" w14:textId="1DC100A0" w:rsidR="007719D7" w:rsidRPr="009163F8" w:rsidRDefault="007719D7" w:rsidP="009163F8">
      <w:pPr>
        <w:pBdr>
          <w:top w:val="nil"/>
          <w:left w:val="nil"/>
          <w:bottom w:val="nil"/>
          <w:right w:val="nil"/>
          <w:between w:val="nil"/>
        </w:pBdr>
        <w:contextualSpacing/>
        <w:jc w:val="both"/>
        <w:rPr>
          <w:rFonts w:ascii="Arial" w:hAnsi="Arial" w:cs="Arial"/>
          <w:iCs/>
          <w:color w:val="000000"/>
        </w:rPr>
      </w:pPr>
    </w:p>
    <w:p w14:paraId="1BD7DF0A" w14:textId="52781418" w:rsidR="007719D7" w:rsidRPr="009163F8" w:rsidRDefault="007719D7" w:rsidP="009163F8">
      <w:pPr>
        <w:pBdr>
          <w:top w:val="nil"/>
          <w:left w:val="nil"/>
          <w:bottom w:val="nil"/>
          <w:right w:val="nil"/>
          <w:between w:val="nil"/>
        </w:pBdr>
        <w:contextualSpacing/>
        <w:jc w:val="both"/>
        <w:rPr>
          <w:rFonts w:ascii="Arial" w:hAnsi="Arial" w:cs="Arial"/>
          <w:iCs/>
          <w:color w:val="000000"/>
        </w:rPr>
      </w:pPr>
      <w:r w:rsidRPr="009163F8">
        <w:rPr>
          <w:rFonts w:ascii="Arial" w:hAnsi="Arial" w:cs="Arial"/>
          <w:b/>
          <w:bCs/>
          <w:iCs/>
          <w:color w:val="000000"/>
        </w:rPr>
        <w:t xml:space="preserve">Reliability. </w:t>
      </w:r>
      <w:r w:rsidRPr="009163F8">
        <w:rPr>
          <w:rFonts w:ascii="Arial" w:hAnsi="Arial" w:cs="Arial"/>
          <w:iCs/>
          <w:color w:val="000000"/>
        </w:rPr>
        <w:t>The first goal of this study was to assess the smartp</w:t>
      </w:r>
      <w:r w:rsidR="00E76206">
        <w:rPr>
          <w:rFonts w:ascii="Arial" w:hAnsi="Arial" w:cs="Arial"/>
          <w:iCs/>
          <w:color w:val="000000"/>
        </w:rPr>
        <w:t>h</w:t>
      </w:r>
      <w:r w:rsidRPr="009163F8">
        <w:rPr>
          <w:rFonts w:ascii="Arial" w:hAnsi="Arial" w:cs="Arial"/>
          <w:iCs/>
          <w:color w:val="000000"/>
        </w:rPr>
        <w:t xml:space="preserve">one tasks’ reliability. Where possible—we first assessed the tasks’ split-half reliability—or the consistency with which a task measures its construct within one measurement session. Next, we assessed the tasks’ test–retest reliability—or the consistency with which a task measures its construct between two measurement sessions.  While assessing the tasks’ test–retest reliability, we compared two approaches of analyzing task data—the more traditional </w:t>
      </w:r>
      <w:r w:rsidRPr="009163F8">
        <w:rPr>
          <w:rFonts w:ascii="Arial" w:hAnsi="Arial" w:cs="Arial"/>
          <w:i/>
          <w:iCs/>
          <w:color w:val="000000"/>
        </w:rPr>
        <w:t xml:space="preserve">aggregation </w:t>
      </w:r>
      <w:r w:rsidRPr="009163F8">
        <w:rPr>
          <w:rFonts w:ascii="Arial" w:hAnsi="Arial" w:cs="Arial"/>
          <w:iCs/>
          <w:color w:val="000000"/>
        </w:rPr>
        <w:t xml:space="preserve">approach, and an alternative </w:t>
      </w:r>
      <w:r w:rsidRPr="009163F8">
        <w:rPr>
          <w:rFonts w:ascii="Arial" w:hAnsi="Arial" w:cs="Arial"/>
          <w:i/>
          <w:iCs/>
          <w:color w:val="000000"/>
        </w:rPr>
        <w:t xml:space="preserve">prediction </w:t>
      </w:r>
      <w:r w:rsidRPr="009163F8">
        <w:rPr>
          <w:rFonts w:ascii="Arial" w:hAnsi="Arial" w:cs="Arial"/>
          <w:iCs/>
          <w:color w:val="000000"/>
        </w:rPr>
        <w:t xml:space="preserve">approach, which has recently been shown to improve reliability in other cognitive tasks (for details, see below; Brown, 2020; Haines, 2021; </w:t>
      </w:r>
      <w:proofErr w:type="spellStart"/>
      <w:r w:rsidRPr="009163F8">
        <w:rPr>
          <w:rFonts w:ascii="Arial" w:hAnsi="Arial" w:cs="Arial"/>
          <w:iCs/>
          <w:color w:val="000000"/>
        </w:rPr>
        <w:t>Waltmann</w:t>
      </w:r>
      <w:proofErr w:type="spellEnd"/>
      <w:r w:rsidRPr="009163F8">
        <w:rPr>
          <w:rFonts w:ascii="Arial" w:hAnsi="Arial" w:cs="Arial"/>
          <w:iCs/>
          <w:color w:val="000000"/>
        </w:rPr>
        <w:t xml:space="preserve"> et al., 2021). Finally, we also explored the effect of retest-period on test–retest reliability.</w:t>
      </w:r>
    </w:p>
    <w:p w14:paraId="432EDBE9" w14:textId="77777777" w:rsidR="007719D7" w:rsidRPr="009163F8" w:rsidRDefault="007719D7" w:rsidP="009163F8">
      <w:pPr>
        <w:pBdr>
          <w:top w:val="nil"/>
          <w:left w:val="nil"/>
          <w:bottom w:val="nil"/>
          <w:right w:val="nil"/>
          <w:between w:val="nil"/>
        </w:pBdr>
        <w:contextualSpacing/>
        <w:jc w:val="both"/>
        <w:rPr>
          <w:rFonts w:ascii="Arial" w:hAnsi="Arial" w:cs="Arial"/>
          <w:b/>
          <w:bCs/>
          <w:iCs/>
          <w:color w:val="000000"/>
        </w:rPr>
      </w:pPr>
    </w:p>
    <w:p w14:paraId="439432D0" w14:textId="77777777" w:rsidR="007719D7" w:rsidRPr="009163F8" w:rsidRDefault="007719D7" w:rsidP="009163F8">
      <w:pPr>
        <w:pBdr>
          <w:top w:val="nil"/>
          <w:left w:val="nil"/>
          <w:bottom w:val="nil"/>
          <w:right w:val="nil"/>
          <w:between w:val="nil"/>
        </w:pBdr>
        <w:ind w:firstLine="720"/>
        <w:contextualSpacing/>
        <w:jc w:val="both"/>
        <w:rPr>
          <w:rFonts w:ascii="Arial" w:hAnsi="Arial" w:cs="Arial"/>
          <w:iCs/>
          <w:color w:val="000000"/>
        </w:rPr>
      </w:pPr>
      <w:r w:rsidRPr="009163F8">
        <w:rPr>
          <w:rFonts w:ascii="Arial" w:hAnsi="Arial" w:cs="Arial"/>
          <w:b/>
          <w:bCs/>
          <w:i/>
          <w:iCs/>
          <w:color w:val="000000"/>
        </w:rPr>
        <w:t>Aggregation vs. prediction approaches</w:t>
      </w:r>
      <w:r w:rsidRPr="009163F8">
        <w:rPr>
          <w:rFonts w:ascii="Arial" w:hAnsi="Arial" w:cs="Arial"/>
          <w:i/>
          <w:iCs/>
          <w:color w:val="000000"/>
        </w:rPr>
        <w:t xml:space="preserve">. </w:t>
      </w:r>
      <w:r w:rsidRPr="009163F8">
        <w:rPr>
          <w:rFonts w:ascii="Arial" w:hAnsi="Arial" w:cs="Arial"/>
          <w:iCs/>
          <w:color w:val="000000"/>
        </w:rPr>
        <w:t xml:space="preserve">For each task, we compared two approaches of analyzing task data: The first approach, which we subsequently call </w:t>
      </w:r>
      <w:r w:rsidRPr="009163F8">
        <w:rPr>
          <w:rFonts w:ascii="Arial" w:hAnsi="Arial" w:cs="Arial"/>
          <w:i/>
          <w:iCs/>
          <w:color w:val="000000"/>
        </w:rPr>
        <w:t>aggregation</w:t>
      </w:r>
      <w:r w:rsidRPr="009163F8">
        <w:rPr>
          <w:rFonts w:ascii="Arial" w:hAnsi="Arial" w:cs="Arial"/>
          <w:iCs/>
          <w:color w:val="000000"/>
        </w:rPr>
        <w:t xml:space="preserve">, is traditionally used to analyze task data. In this approach, summary scores are first created by aggregating data for each session of each participant. Next, these summary scores are used for inference, for example to calculate test-retest reliabilities. According to Haines et al. (2021), one problem of this approach is that it assumes that scores are estimated without measurement error. This, in turn, leads to ignoring </w:t>
      </w:r>
      <w:r w:rsidRPr="009163F8">
        <w:rPr>
          <w:rFonts w:ascii="Arial" w:hAnsi="Arial" w:cs="Arial"/>
          <w:iCs/>
          <w:color w:val="000000"/>
        </w:rPr>
        <w:lastRenderedPageBreak/>
        <w:t>uncertainty during inference, which, for example, can attenuate test-retest reliability. A second problem is that this method assumes that person-level parameters are distributed uniformly across an interval that spans beyond a reasonable range of task scores. This is because, knowledge about scores from other participants or scores from other sessions of the same participant is not integrated in estimating individual session scores. Prior research shows that integrating such information into individual score estimation yields more reliable scores (</w:t>
      </w:r>
      <w:proofErr w:type="spellStart"/>
      <w:r w:rsidRPr="009163F8">
        <w:rPr>
          <w:rFonts w:ascii="Arial" w:hAnsi="Arial" w:cs="Arial"/>
          <w:iCs/>
          <w:color w:val="000000"/>
        </w:rPr>
        <w:t>Efron</w:t>
      </w:r>
      <w:proofErr w:type="spellEnd"/>
      <w:r w:rsidRPr="009163F8">
        <w:rPr>
          <w:rFonts w:ascii="Arial" w:hAnsi="Arial" w:cs="Arial"/>
          <w:iCs/>
          <w:color w:val="000000"/>
        </w:rPr>
        <w:t xml:space="preserve"> &amp; Morris, 1977; Gelman, 2006; Williams et al., 2020; as cited in Haines et al., 2021).</w:t>
      </w:r>
    </w:p>
    <w:p w14:paraId="276E2789" w14:textId="77777777" w:rsidR="007719D7" w:rsidRPr="009163F8" w:rsidRDefault="007719D7" w:rsidP="009163F8">
      <w:pPr>
        <w:pBdr>
          <w:top w:val="nil"/>
          <w:left w:val="nil"/>
          <w:bottom w:val="nil"/>
          <w:right w:val="nil"/>
          <w:between w:val="nil"/>
        </w:pBdr>
        <w:contextualSpacing/>
        <w:jc w:val="both"/>
        <w:rPr>
          <w:rFonts w:ascii="Arial" w:hAnsi="Arial" w:cs="Arial"/>
          <w:iCs/>
          <w:color w:val="000000"/>
        </w:rPr>
      </w:pPr>
      <w:r w:rsidRPr="009163F8">
        <w:rPr>
          <w:rFonts w:ascii="Arial" w:hAnsi="Arial" w:cs="Arial"/>
          <w:iCs/>
          <w:color w:val="000000"/>
        </w:rPr>
        <w:t xml:space="preserve">The alternative analysis approach, which we subsequently call </w:t>
      </w:r>
      <w:r w:rsidRPr="009163F8">
        <w:rPr>
          <w:rFonts w:ascii="Arial" w:hAnsi="Arial" w:cs="Arial"/>
          <w:i/>
          <w:iCs/>
          <w:color w:val="000000"/>
        </w:rPr>
        <w:t>prediction</w:t>
      </w:r>
      <w:r w:rsidRPr="009163F8">
        <w:rPr>
          <w:rFonts w:ascii="Arial" w:hAnsi="Arial" w:cs="Arial"/>
          <w:iCs/>
          <w:color w:val="000000"/>
        </w:rPr>
        <w:t xml:space="preserve">, overcomes both problems of the aggregation approach. Instead of first calculating summary scores and using them in a second step for inference, the prediction approach performs inference directly based on all available trial-level data. This allows it to carry, firstly, within-session uncertainty into the inference step and, secondly, to use information from other participants and sessions in each individual session score estimation. Both of these aspect improved test-retest reliability in previous work. We implemented this approach using hierarchical mixed models specifically designed to model each task’s outcome measure (for details see supplementary materials). Hierarchical mixed models allow to analyze data at the trial-level while still accounting for the participant and session structure of the data. We validated that mixed model based scores did not substantially differ from aggregation-based scores when modelled for each session separately (see supplementary materials). </w:t>
      </w:r>
    </w:p>
    <w:p w14:paraId="0F5AA37B" w14:textId="77777777" w:rsidR="00B2639F" w:rsidRDefault="00B2639F" w:rsidP="00683A5F">
      <w:pPr>
        <w:pBdr>
          <w:top w:val="nil"/>
          <w:left w:val="nil"/>
          <w:bottom w:val="nil"/>
          <w:right w:val="nil"/>
          <w:between w:val="nil"/>
        </w:pBdr>
        <w:contextualSpacing/>
        <w:jc w:val="both"/>
        <w:rPr>
          <w:ins w:id="279" w:author="Microsoft Office User" w:date="2022-03-14T08:22:00Z"/>
          <w:rFonts w:ascii="Arial" w:hAnsi="Arial" w:cs="Arial"/>
          <w:b/>
          <w:bCs/>
          <w:i/>
          <w:iCs/>
          <w:color w:val="000000"/>
        </w:rPr>
      </w:pPr>
    </w:p>
    <w:p w14:paraId="47EF81AB" w14:textId="177F728F" w:rsidR="007719D7" w:rsidRPr="009163F8" w:rsidRDefault="007719D7" w:rsidP="009163F8">
      <w:pPr>
        <w:pBdr>
          <w:top w:val="nil"/>
          <w:left w:val="nil"/>
          <w:bottom w:val="nil"/>
          <w:right w:val="nil"/>
          <w:between w:val="nil"/>
        </w:pBdr>
        <w:ind w:firstLine="720"/>
        <w:contextualSpacing/>
        <w:jc w:val="both"/>
        <w:rPr>
          <w:rFonts w:ascii="Arial" w:hAnsi="Arial" w:cs="Arial"/>
          <w:iCs/>
          <w:color w:val="000000"/>
        </w:rPr>
      </w:pPr>
      <w:r w:rsidRPr="009163F8">
        <w:rPr>
          <w:rFonts w:ascii="Arial" w:hAnsi="Arial" w:cs="Arial"/>
          <w:b/>
          <w:bCs/>
          <w:i/>
          <w:iCs/>
          <w:color w:val="000000"/>
        </w:rPr>
        <w:t xml:space="preserve">Reliability assessment. </w:t>
      </w:r>
      <w:r w:rsidRPr="009163F8">
        <w:rPr>
          <w:rFonts w:ascii="Arial" w:hAnsi="Arial" w:cs="Arial"/>
          <w:iCs/>
          <w:color w:val="000000"/>
        </w:rPr>
        <w:t>Firstly, split-half reliability was assessed based on Spearman-Brown-corrected correlations within each session (based on odd-even splits). Note that for the working memory task and for the SSRT, split-half reliabilities could not be computed because these tasks are adaptive. Therefore, splitting the task into two halves is not appropriate (</w:t>
      </w:r>
      <w:proofErr w:type="spellStart"/>
      <w:r w:rsidRPr="009163F8">
        <w:rPr>
          <w:rFonts w:ascii="Arial" w:hAnsi="Arial" w:cs="Arial"/>
          <w:iCs/>
          <w:color w:val="000000"/>
        </w:rPr>
        <w:t>Draheim</w:t>
      </w:r>
      <w:proofErr w:type="spellEnd"/>
      <w:r w:rsidRPr="009163F8">
        <w:rPr>
          <w:rFonts w:ascii="Arial" w:hAnsi="Arial" w:cs="Arial"/>
          <w:iCs/>
          <w:color w:val="000000"/>
        </w:rPr>
        <w:t xml:space="preserve"> et al., 2020). Qualitative interpretations of split-half reliabilities are given in line with Nunnally and Bernstein (1994; split-half reliabilities above .8 were labelled as adequate). Secondly, test-retest reliability was calculated based on intra-class correlation coefficients (ICCs) based on data from the first two measurement sessions. To calculate ICCs directly from mixed models, we followed the method recently described by Brown et al. (2020), which calculates reliabilities based on variance components extracted from mixed models. </w:t>
      </w:r>
      <w:proofErr w:type="spellStart"/>
      <w:r w:rsidRPr="009163F8">
        <w:rPr>
          <w:rFonts w:ascii="Arial" w:hAnsi="Arial" w:cs="Arial"/>
          <w:iCs/>
          <w:color w:val="000000"/>
        </w:rPr>
        <w:t>Waltmann</w:t>
      </w:r>
      <w:proofErr w:type="spellEnd"/>
      <w:r w:rsidRPr="009163F8">
        <w:rPr>
          <w:rFonts w:ascii="Arial" w:hAnsi="Arial" w:cs="Arial"/>
          <w:iCs/>
          <w:color w:val="000000"/>
        </w:rPr>
        <w:t xml:space="preserve"> et al. (2021) recently showed that this method yields more conservative and more accurate reliabilities than alternative methods (e.g. first predicting sessions scores and calculating reliabilities based on these predictions). To investigate whether increased retest-periods lead to decreased reliability, we also calculated test-retest reliabilities for longer retest-periods of one to six months. Qualitative interpretations of test-retest reliabilities are given in accordance with Koo and Li (2016): ICCs less than .5 were being interpreted as “poor”, ICCs between .5 and .75 as “moderate”, ICCs between .75 and .9 as “good”, and ICCs above .9 as “excellent”.</w:t>
      </w:r>
    </w:p>
    <w:p w14:paraId="1041B34C" w14:textId="7616774B" w:rsidR="007719D7" w:rsidRPr="009163F8" w:rsidRDefault="007719D7" w:rsidP="009163F8">
      <w:pPr>
        <w:pBdr>
          <w:top w:val="nil"/>
          <w:left w:val="nil"/>
          <w:bottom w:val="nil"/>
          <w:right w:val="nil"/>
          <w:between w:val="nil"/>
        </w:pBdr>
        <w:contextualSpacing/>
        <w:jc w:val="both"/>
        <w:rPr>
          <w:rFonts w:ascii="Arial" w:hAnsi="Arial" w:cs="Arial"/>
          <w:b/>
          <w:bCs/>
          <w:color w:val="000000"/>
        </w:rPr>
      </w:pPr>
    </w:p>
    <w:p w14:paraId="49D12F32" w14:textId="5BAC3582" w:rsidR="00D77D4A" w:rsidRPr="006E274B" w:rsidRDefault="007719D7" w:rsidP="006E274B">
      <w:pPr>
        <w:pBdr>
          <w:top w:val="nil"/>
          <w:left w:val="nil"/>
          <w:bottom w:val="nil"/>
          <w:right w:val="nil"/>
          <w:between w:val="nil"/>
        </w:pBdr>
        <w:contextualSpacing/>
        <w:jc w:val="both"/>
        <w:rPr>
          <w:ins w:id="280" w:author="Microsoft Office User" w:date="2022-03-14T08:09:00Z"/>
          <w:rFonts w:ascii="Arial" w:hAnsi="Arial" w:cs="Arial"/>
          <w:color w:val="000000"/>
        </w:rPr>
      </w:pPr>
      <w:commentRangeStart w:id="281"/>
      <w:r w:rsidRPr="009163F8">
        <w:rPr>
          <w:rFonts w:ascii="Arial" w:hAnsi="Arial" w:cs="Arial"/>
          <w:b/>
          <w:bCs/>
          <w:color w:val="000000"/>
        </w:rPr>
        <w:t xml:space="preserve">Factor </w:t>
      </w:r>
      <w:r w:rsidR="0028588E">
        <w:rPr>
          <w:rFonts w:ascii="Arial" w:hAnsi="Arial" w:cs="Arial"/>
          <w:b/>
          <w:bCs/>
          <w:color w:val="000000"/>
        </w:rPr>
        <w:t xml:space="preserve">and clustering </w:t>
      </w:r>
      <w:r w:rsidRPr="009163F8">
        <w:rPr>
          <w:rFonts w:ascii="Arial" w:hAnsi="Arial" w:cs="Arial"/>
          <w:b/>
          <w:bCs/>
          <w:color w:val="000000"/>
        </w:rPr>
        <w:t>analysis</w:t>
      </w:r>
      <w:commentRangeEnd w:id="281"/>
      <w:r w:rsidR="0070589C">
        <w:rPr>
          <w:rStyle w:val="CommentReference"/>
          <w:rFonts w:ascii="Times New Roman" w:eastAsia="Times New Roman" w:hAnsi="Times New Roman" w:cs="Times New Roman"/>
        </w:rPr>
        <w:commentReference w:id="281"/>
      </w:r>
      <w:r w:rsidRPr="009163F8">
        <w:rPr>
          <w:rFonts w:ascii="Arial" w:hAnsi="Arial" w:cs="Arial"/>
          <w:color w:val="000000"/>
        </w:rPr>
        <w:t>.</w:t>
      </w:r>
      <w:r w:rsidR="009F136F">
        <w:rPr>
          <w:rFonts w:ascii="Arial" w:hAnsi="Arial" w:cs="Arial"/>
          <w:b/>
          <w:bCs/>
          <w:color w:val="000000"/>
        </w:rPr>
        <w:t xml:space="preserve"> </w:t>
      </w:r>
      <w:r w:rsidR="009F136F">
        <w:rPr>
          <w:rFonts w:ascii="Arial" w:hAnsi="Arial" w:cs="Arial"/>
          <w:color w:val="000000"/>
        </w:rPr>
        <w:t xml:space="preserve">Exploratory factor analysis was conducted using </w:t>
      </w:r>
      <w:r w:rsidR="00676132">
        <w:rPr>
          <w:rFonts w:ascii="Arial" w:hAnsi="Arial" w:cs="Arial"/>
          <w:color w:val="000000"/>
        </w:rPr>
        <w:t xml:space="preserve">maximum likelihood estimation followed by </w:t>
      </w:r>
      <w:proofErr w:type="spellStart"/>
      <w:r w:rsidR="00676132">
        <w:rPr>
          <w:rFonts w:ascii="Arial" w:hAnsi="Arial" w:cs="Arial"/>
          <w:color w:val="000000"/>
        </w:rPr>
        <w:t>oblimin</w:t>
      </w:r>
      <w:proofErr w:type="spellEnd"/>
      <w:r w:rsidR="00676132">
        <w:rPr>
          <w:rFonts w:ascii="Arial" w:hAnsi="Arial" w:cs="Arial"/>
          <w:color w:val="000000"/>
        </w:rPr>
        <w:t xml:space="preserve"> rotation, which </w:t>
      </w:r>
      <w:r w:rsidR="006E274B">
        <w:rPr>
          <w:rFonts w:ascii="Arial" w:hAnsi="Arial" w:cs="Arial"/>
          <w:color w:val="000000"/>
        </w:rPr>
        <w:t>rotates factors without enforcing orthogonality.</w:t>
      </w:r>
      <w:r w:rsidR="00A31A11">
        <w:rPr>
          <w:rFonts w:ascii="Arial" w:hAnsi="Arial" w:cs="Arial"/>
          <w:color w:val="000000"/>
        </w:rPr>
        <w:t xml:space="preserve"> Before conducting this analysis </w:t>
      </w:r>
      <w:r w:rsidR="004B36BE">
        <w:rPr>
          <w:rFonts w:ascii="Arial" w:hAnsi="Arial" w:cs="Arial"/>
          <w:color w:val="000000"/>
        </w:rPr>
        <w:t xml:space="preserve">stop signal reaction times, the outcome measure of the inhibition, task reversed, so they could be interpreted in the same direction as working memory tasks. </w:t>
      </w:r>
      <w:r w:rsidR="006E274B">
        <w:rPr>
          <w:rFonts w:ascii="Arial" w:hAnsi="Arial" w:cs="Arial"/>
          <w:color w:val="000000"/>
        </w:rPr>
        <w:t xml:space="preserve">This analysis was implemented using the </w:t>
      </w:r>
      <w:proofErr w:type="spellStart"/>
      <w:r w:rsidR="006E274B">
        <w:rPr>
          <w:rFonts w:ascii="Arial" w:hAnsi="Arial" w:cs="Arial"/>
          <w:color w:val="000000"/>
        </w:rPr>
        <w:t>factor_analyzer</w:t>
      </w:r>
      <w:proofErr w:type="spellEnd"/>
      <w:r w:rsidR="006E274B">
        <w:rPr>
          <w:rFonts w:ascii="Arial" w:hAnsi="Arial" w:cs="Arial"/>
          <w:color w:val="000000"/>
        </w:rPr>
        <w:t xml:space="preserve"> package (Python 3.5). The optimal number of factors was determined using a scree plot (see </w:t>
      </w:r>
      <w:commentRangeStart w:id="282"/>
      <w:r w:rsidR="006E274B">
        <w:rPr>
          <w:rFonts w:ascii="Arial" w:hAnsi="Arial" w:cs="Arial"/>
          <w:color w:val="000000"/>
        </w:rPr>
        <w:t xml:space="preserve">Figure </w:t>
      </w:r>
      <w:commentRangeEnd w:id="282"/>
      <w:r w:rsidR="006E274B">
        <w:rPr>
          <w:rStyle w:val="CommentReference"/>
          <w:rFonts w:ascii="Times New Roman" w:eastAsia="Times New Roman" w:hAnsi="Times New Roman" w:cs="Times New Roman"/>
        </w:rPr>
        <w:commentReference w:id="282"/>
      </w:r>
      <w:r w:rsidR="006E274B">
        <w:rPr>
          <w:rFonts w:ascii="Arial" w:hAnsi="Arial" w:cs="Arial"/>
          <w:color w:val="000000"/>
        </w:rPr>
        <w:t>3).</w:t>
      </w:r>
      <w:r w:rsidR="00A31A11">
        <w:rPr>
          <w:rFonts w:ascii="Arial" w:hAnsi="Arial" w:cs="Arial"/>
          <w:color w:val="000000"/>
        </w:rPr>
        <w:t xml:space="preserve"> The hierarchical clustering analysis was conducted using the </w:t>
      </w:r>
      <w:r w:rsidR="004B36BE">
        <w:rPr>
          <w:rFonts w:ascii="Arial" w:hAnsi="Arial" w:cs="Arial"/>
          <w:color w:val="000000"/>
        </w:rPr>
        <w:t xml:space="preserve">SciPy package (Python 3.5). The analysis was conducted using Euclidean distances to generate a hierarchical tree. As there were no implicit heights at which to cut this tree, the cut height was determined based on theoretical </w:t>
      </w:r>
      <w:commentRangeStart w:id="283"/>
      <w:r w:rsidR="004B36BE">
        <w:rPr>
          <w:rFonts w:ascii="Arial" w:hAnsi="Arial" w:cs="Arial"/>
          <w:color w:val="000000"/>
        </w:rPr>
        <w:t>considerations</w:t>
      </w:r>
      <w:commentRangeEnd w:id="283"/>
      <w:r w:rsidR="004B36BE">
        <w:rPr>
          <w:rStyle w:val="CommentReference"/>
          <w:rFonts w:ascii="Times New Roman" w:eastAsia="Times New Roman" w:hAnsi="Times New Roman" w:cs="Times New Roman"/>
        </w:rPr>
        <w:commentReference w:id="283"/>
      </w:r>
      <w:r w:rsidR="004B36BE">
        <w:rPr>
          <w:rFonts w:ascii="Arial" w:hAnsi="Arial" w:cs="Arial"/>
          <w:color w:val="000000"/>
        </w:rPr>
        <w:t xml:space="preserve">. </w:t>
      </w:r>
      <w:ins w:id="284" w:author="Microsoft Office User" w:date="2022-03-14T08:09:00Z">
        <w:r w:rsidR="00D77D4A">
          <w:rPr>
            <w:rFonts w:ascii="Arial" w:hAnsi="Arial" w:cs="Arial"/>
            <w:b/>
            <w:color w:val="000000"/>
          </w:rPr>
          <w:br w:type="page"/>
        </w:r>
      </w:ins>
    </w:p>
    <w:p w14:paraId="24F14103" w14:textId="3D283049" w:rsidR="00E6133D" w:rsidRPr="009163F8" w:rsidRDefault="00E6133D" w:rsidP="00E6133D">
      <w:pPr>
        <w:pBdr>
          <w:top w:val="nil"/>
          <w:left w:val="nil"/>
          <w:bottom w:val="nil"/>
          <w:right w:val="nil"/>
          <w:between w:val="nil"/>
        </w:pBdr>
        <w:contextualSpacing/>
        <w:rPr>
          <w:rFonts w:ascii="Arial" w:hAnsi="Arial" w:cs="Arial"/>
          <w:b/>
          <w:color w:val="000000"/>
        </w:rPr>
      </w:pPr>
      <w:r w:rsidRPr="009163F8">
        <w:rPr>
          <w:rFonts w:ascii="Arial" w:hAnsi="Arial" w:cs="Arial"/>
          <w:b/>
          <w:color w:val="000000"/>
        </w:rPr>
        <w:lastRenderedPageBreak/>
        <w:t>Acknowledgments</w:t>
      </w:r>
    </w:p>
    <w:p w14:paraId="5657C956" w14:textId="77777777" w:rsidR="00E6133D" w:rsidRPr="009163F8" w:rsidRDefault="00E6133D" w:rsidP="00E6133D">
      <w:pPr>
        <w:pBdr>
          <w:top w:val="nil"/>
          <w:left w:val="nil"/>
          <w:bottom w:val="nil"/>
          <w:right w:val="nil"/>
          <w:between w:val="nil"/>
        </w:pBdr>
        <w:contextualSpacing/>
        <w:rPr>
          <w:rFonts w:ascii="Arial" w:hAnsi="Arial" w:cs="Arial"/>
          <w:b/>
          <w:color w:val="000000"/>
        </w:rPr>
      </w:pPr>
    </w:p>
    <w:p w14:paraId="00D3B965" w14:textId="4A833DF1" w:rsidR="00E6133D" w:rsidRPr="009163F8" w:rsidRDefault="00E6133D" w:rsidP="00E6133D">
      <w:pPr>
        <w:pBdr>
          <w:top w:val="nil"/>
          <w:left w:val="nil"/>
          <w:bottom w:val="nil"/>
          <w:right w:val="nil"/>
          <w:between w:val="nil"/>
        </w:pBdr>
        <w:contextualSpacing/>
        <w:rPr>
          <w:rFonts w:ascii="Arial" w:hAnsi="Arial" w:cs="Arial"/>
          <w:color w:val="000000"/>
        </w:rPr>
      </w:pPr>
      <w:r w:rsidRPr="009163F8">
        <w:rPr>
          <w:rFonts w:ascii="Arial" w:hAnsi="Arial" w:cs="Arial"/>
          <w:color w:val="000000"/>
        </w:rPr>
        <w:t>Paste your acknowledgments here.</w:t>
      </w:r>
    </w:p>
    <w:p w14:paraId="557C004D" w14:textId="77777777" w:rsidR="00980C22" w:rsidRPr="009163F8" w:rsidRDefault="00980C22" w:rsidP="00E6133D">
      <w:pPr>
        <w:pBdr>
          <w:top w:val="nil"/>
          <w:left w:val="nil"/>
          <w:bottom w:val="nil"/>
          <w:right w:val="nil"/>
          <w:between w:val="nil"/>
        </w:pBdr>
        <w:contextualSpacing/>
        <w:rPr>
          <w:rFonts w:ascii="Arial" w:hAnsi="Arial" w:cs="Arial"/>
          <w:color w:val="000000"/>
        </w:rPr>
      </w:pPr>
    </w:p>
    <w:p w14:paraId="1124750D" w14:textId="77777777" w:rsidR="00E6133D" w:rsidRPr="009163F8" w:rsidRDefault="00E6133D" w:rsidP="00E6133D">
      <w:pPr>
        <w:pBdr>
          <w:top w:val="nil"/>
          <w:left w:val="nil"/>
          <w:bottom w:val="nil"/>
          <w:right w:val="nil"/>
          <w:between w:val="nil"/>
        </w:pBdr>
        <w:contextualSpacing/>
        <w:rPr>
          <w:rFonts w:ascii="Arial" w:hAnsi="Arial" w:cs="Arial"/>
          <w:color w:val="000000"/>
        </w:rPr>
      </w:pPr>
    </w:p>
    <w:p w14:paraId="70A44816" w14:textId="77777777" w:rsidR="002658BA" w:rsidRDefault="002658BA">
      <w:pPr>
        <w:rPr>
          <w:ins w:id="285" w:author="Microsoft Office User" w:date="2022-03-14T08:07:00Z"/>
          <w:rFonts w:ascii="Arial" w:hAnsi="Arial" w:cs="Arial"/>
          <w:b/>
          <w:color w:val="000000"/>
          <w:sz w:val="20"/>
          <w:szCs w:val="20"/>
        </w:rPr>
      </w:pPr>
      <w:ins w:id="286" w:author="Microsoft Office User" w:date="2022-03-14T08:07:00Z">
        <w:r>
          <w:rPr>
            <w:rFonts w:ascii="Arial" w:hAnsi="Arial" w:cs="Arial"/>
            <w:b/>
            <w:color w:val="000000"/>
            <w:sz w:val="20"/>
            <w:szCs w:val="20"/>
          </w:rPr>
          <w:br w:type="page"/>
        </w:r>
      </w:ins>
    </w:p>
    <w:p w14:paraId="3EAB21F4" w14:textId="18FE58E0"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b/>
          <w:color w:val="000000"/>
          <w:sz w:val="20"/>
          <w:szCs w:val="20"/>
        </w:rPr>
        <w:lastRenderedPageBreak/>
        <w:t>References</w:t>
      </w:r>
    </w:p>
    <w:p w14:paraId="46426A40"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p>
    <w:p w14:paraId="160AD14F"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 xml:space="preserve">Akaike, H. (1998). Information theory and an extension of the maximum likelihood principle. In E. </w:t>
      </w:r>
      <w:proofErr w:type="spellStart"/>
      <w:r w:rsidRPr="002C27B4">
        <w:rPr>
          <w:rFonts w:ascii="Arial" w:hAnsi="Arial" w:cs="Arial"/>
          <w:sz w:val="20"/>
          <w:szCs w:val="20"/>
        </w:rPr>
        <w:t>Parzen</w:t>
      </w:r>
      <w:proofErr w:type="spellEnd"/>
      <w:r w:rsidRPr="002C27B4">
        <w:rPr>
          <w:rFonts w:ascii="Arial" w:hAnsi="Arial" w:cs="Arial"/>
          <w:sz w:val="20"/>
          <w:szCs w:val="20"/>
        </w:rPr>
        <w:t xml:space="preserve">, K. Tanabe, &amp; G. Kitagawa (Eds.), Selected Papers of </w:t>
      </w:r>
      <w:proofErr w:type="spellStart"/>
      <w:r w:rsidRPr="002C27B4">
        <w:rPr>
          <w:rFonts w:ascii="Arial" w:hAnsi="Arial" w:cs="Arial"/>
          <w:sz w:val="20"/>
          <w:szCs w:val="20"/>
        </w:rPr>
        <w:t>Hirotugu</w:t>
      </w:r>
      <w:proofErr w:type="spellEnd"/>
      <w:r w:rsidRPr="002C27B4">
        <w:rPr>
          <w:rFonts w:ascii="Arial" w:hAnsi="Arial" w:cs="Arial"/>
          <w:sz w:val="20"/>
          <w:szCs w:val="20"/>
        </w:rPr>
        <w:t xml:space="preserve"> Akaike (pp. 199–213). New York: Springer New York.</w:t>
      </w:r>
    </w:p>
    <w:p w14:paraId="380C7CCC"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 xml:space="preserve">Barr, D. J., Levy, R., Scheepers, C., &amp; </w:t>
      </w:r>
      <w:proofErr w:type="spellStart"/>
      <w:r w:rsidRPr="002C27B4">
        <w:rPr>
          <w:rFonts w:ascii="Arial" w:hAnsi="Arial" w:cs="Arial"/>
          <w:sz w:val="20"/>
          <w:szCs w:val="20"/>
        </w:rPr>
        <w:t>Tily</w:t>
      </w:r>
      <w:proofErr w:type="spellEnd"/>
      <w:r w:rsidRPr="002C27B4">
        <w:rPr>
          <w:rFonts w:ascii="Arial" w:hAnsi="Arial" w:cs="Arial"/>
          <w:sz w:val="20"/>
          <w:szCs w:val="20"/>
        </w:rPr>
        <w:t>, H. J. (2013). Random effects structure for confirmatory hypothesis testing: Keep it maximal. </w:t>
      </w:r>
      <w:r w:rsidRPr="002C27B4">
        <w:rPr>
          <w:rFonts w:ascii="Arial" w:hAnsi="Arial" w:cs="Arial"/>
          <w:i/>
          <w:iCs/>
          <w:sz w:val="20"/>
          <w:szCs w:val="20"/>
        </w:rPr>
        <w:t>Journal of Memory and Language</w:t>
      </w:r>
      <w:r w:rsidRPr="002C27B4">
        <w:rPr>
          <w:rFonts w:ascii="Arial" w:hAnsi="Arial" w:cs="Arial"/>
          <w:sz w:val="20"/>
          <w:szCs w:val="20"/>
        </w:rPr>
        <w:t>, </w:t>
      </w:r>
      <w:r w:rsidRPr="002C27B4">
        <w:rPr>
          <w:rFonts w:ascii="Arial" w:hAnsi="Arial" w:cs="Arial"/>
          <w:i/>
          <w:iCs/>
          <w:sz w:val="20"/>
          <w:szCs w:val="20"/>
        </w:rPr>
        <w:t>68</w:t>
      </w:r>
      <w:r w:rsidRPr="002C27B4">
        <w:rPr>
          <w:rFonts w:ascii="Arial" w:hAnsi="Arial" w:cs="Arial"/>
          <w:sz w:val="20"/>
          <w:szCs w:val="20"/>
        </w:rPr>
        <w:t>, 255–278.</w:t>
      </w:r>
    </w:p>
    <w:p w14:paraId="521C6152"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Bates, D. (2005). Fitting linear mixed models in R. </w:t>
      </w:r>
      <w:r w:rsidRPr="002C27B4">
        <w:rPr>
          <w:rFonts w:ascii="Arial" w:hAnsi="Arial" w:cs="Arial"/>
          <w:i/>
          <w:iCs/>
          <w:sz w:val="20"/>
          <w:szCs w:val="20"/>
        </w:rPr>
        <w:t>R News</w:t>
      </w:r>
      <w:r w:rsidRPr="002C27B4">
        <w:rPr>
          <w:rFonts w:ascii="Arial" w:hAnsi="Arial" w:cs="Arial"/>
          <w:sz w:val="20"/>
          <w:szCs w:val="20"/>
        </w:rPr>
        <w:t>, </w:t>
      </w:r>
      <w:r w:rsidRPr="002C27B4">
        <w:rPr>
          <w:rFonts w:ascii="Arial" w:hAnsi="Arial" w:cs="Arial"/>
          <w:i/>
          <w:iCs/>
          <w:sz w:val="20"/>
          <w:szCs w:val="20"/>
        </w:rPr>
        <w:t>5</w:t>
      </w:r>
      <w:r w:rsidRPr="002C27B4">
        <w:rPr>
          <w:rFonts w:ascii="Arial" w:hAnsi="Arial" w:cs="Arial"/>
          <w:sz w:val="20"/>
          <w:szCs w:val="20"/>
        </w:rPr>
        <w:t>, 27–30.</w:t>
      </w:r>
    </w:p>
    <w:p w14:paraId="25CE5E02"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lang w:val="de-DE"/>
        </w:rPr>
        <w:t xml:space="preserve">Beck, A., Wüstenberg, T., </w:t>
      </w:r>
      <w:proofErr w:type="spellStart"/>
      <w:r w:rsidRPr="002C27B4">
        <w:rPr>
          <w:rFonts w:ascii="Arial" w:hAnsi="Arial" w:cs="Arial"/>
          <w:sz w:val="20"/>
          <w:szCs w:val="20"/>
          <w:lang w:val="de-DE"/>
        </w:rPr>
        <w:t>Genauck</w:t>
      </w:r>
      <w:proofErr w:type="spellEnd"/>
      <w:r w:rsidRPr="002C27B4">
        <w:rPr>
          <w:rFonts w:ascii="Arial" w:hAnsi="Arial" w:cs="Arial"/>
          <w:sz w:val="20"/>
          <w:szCs w:val="20"/>
          <w:lang w:val="de-DE"/>
        </w:rPr>
        <w:t xml:space="preserve">, A., </w:t>
      </w:r>
      <w:proofErr w:type="spellStart"/>
      <w:r w:rsidRPr="002C27B4">
        <w:rPr>
          <w:rFonts w:ascii="Arial" w:hAnsi="Arial" w:cs="Arial"/>
          <w:sz w:val="20"/>
          <w:szCs w:val="20"/>
          <w:lang w:val="de-DE"/>
        </w:rPr>
        <w:t>Wrase</w:t>
      </w:r>
      <w:proofErr w:type="spellEnd"/>
      <w:r w:rsidRPr="002C27B4">
        <w:rPr>
          <w:rFonts w:ascii="Arial" w:hAnsi="Arial" w:cs="Arial"/>
          <w:sz w:val="20"/>
          <w:szCs w:val="20"/>
          <w:lang w:val="de-DE"/>
        </w:rPr>
        <w:t xml:space="preserve">, J., </w:t>
      </w:r>
      <w:proofErr w:type="spellStart"/>
      <w:r w:rsidRPr="002C27B4">
        <w:rPr>
          <w:rFonts w:ascii="Arial" w:hAnsi="Arial" w:cs="Arial"/>
          <w:sz w:val="20"/>
          <w:szCs w:val="20"/>
          <w:lang w:val="de-DE"/>
        </w:rPr>
        <w:t>Schlagenhauf</w:t>
      </w:r>
      <w:proofErr w:type="spellEnd"/>
      <w:r w:rsidRPr="002C27B4">
        <w:rPr>
          <w:rFonts w:ascii="Arial" w:hAnsi="Arial" w:cs="Arial"/>
          <w:sz w:val="20"/>
          <w:szCs w:val="20"/>
          <w:lang w:val="de-DE"/>
        </w:rPr>
        <w:t xml:space="preserve">, F., Smolka, M. N., ... </w:t>
      </w:r>
      <w:r w:rsidRPr="002C27B4">
        <w:rPr>
          <w:rFonts w:ascii="Arial" w:hAnsi="Arial" w:cs="Arial"/>
          <w:sz w:val="20"/>
          <w:szCs w:val="20"/>
        </w:rPr>
        <w:t>&amp; Heinz, A. (2012). Effect of brain structure, brain function, and brain connectivity on relapse in alcohol-dependent patients. </w:t>
      </w:r>
      <w:r w:rsidRPr="002C27B4">
        <w:rPr>
          <w:rFonts w:ascii="Arial" w:hAnsi="Arial" w:cs="Arial"/>
          <w:i/>
          <w:iCs/>
          <w:sz w:val="20"/>
          <w:szCs w:val="20"/>
        </w:rPr>
        <w:t>Archives of General Psychiatry</w:t>
      </w:r>
      <w:r w:rsidRPr="002C27B4">
        <w:rPr>
          <w:rFonts w:ascii="Arial" w:hAnsi="Arial" w:cs="Arial"/>
          <w:sz w:val="20"/>
          <w:szCs w:val="20"/>
        </w:rPr>
        <w:t>, </w:t>
      </w:r>
      <w:r w:rsidRPr="002C27B4">
        <w:rPr>
          <w:rFonts w:ascii="Arial" w:hAnsi="Arial" w:cs="Arial"/>
          <w:i/>
          <w:iCs/>
          <w:sz w:val="20"/>
          <w:szCs w:val="20"/>
        </w:rPr>
        <w:t>69</w:t>
      </w:r>
      <w:r w:rsidRPr="002C27B4">
        <w:rPr>
          <w:rFonts w:ascii="Arial" w:hAnsi="Arial" w:cs="Arial"/>
          <w:sz w:val="20"/>
          <w:szCs w:val="20"/>
        </w:rPr>
        <w:t>, 842–852.</w:t>
      </w:r>
    </w:p>
    <w:p w14:paraId="78F936AF"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 xml:space="preserve">Brown, H. R., </w:t>
      </w:r>
      <w:proofErr w:type="spellStart"/>
      <w:r w:rsidRPr="002C27B4">
        <w:rPr>
          <w:rFonts w:ascii="Arial" w:hAnsi="Arial" w:cs="Arial"/>
          <w:sz w:val="20"/>
          <w:szCs w:val="20"/>
        </w:rPr>
        <w:t>Zeidman</w:t>
      </w:r>
      <w:proofErr w:type="spellEnd"/>
      <w:r w:rsidRPr="002C27B4">
        <w:rPr>
          <w:rFonts w:ascii="Arial" w:hAnsi="Arial" w:cs="Arial"/>
          <w:sz w:val="20"/>
          <w:szCs w:val="20"/>
        </w:rPr>
        <w:t>, P., Smittenaar, P., Adams, R. A., McNab, F., Rutledge, R. B., &amp; Dolan, R. J. (2014). Crowdsourcing for cognitive science–the utility of smartphones. </w:t>
      </w:r>
      <w:proofErr w:type="spellStart"/>
      <w:r w:rsidRPr="002C27B4">
        <w:rPr>
          <w:rFonts w:ascii="Arial" w:hAnsi="Arial" w:cs="Arial"/>
          <w:i/>
          <w:iCs/>
          <w:sz w:val="20"/>
          <w:szCs w:val="20"/>
        </w:rPr>
        <w:t>PloS</w:t>
      </w:r>
      <w:proofErr w:type="spellEnd"/>
      <w:r w:rsidRPr="002C27B4">
        <w:rPr>
          <w:rFonts w:ascii="Arial" w:hAnsi="Arial" w:cs="Arial"/>
          <w:i/>
          <w:iCs/>
          <w:sz w:val="20"/>
          <w:szCs w:val="20"/>
        </w:rPr>
        <w:t xml:space="preserve"> one</w:t>
      </w:r>
      <w:r w:rsidRPr="002C27B4">
        <w:rPr>
          <w:rFonts w:ascii="Arial" w:hAnsi="Arial" w:cs="Arial"/>
          <w:sz w:val="20"/>
          <w:szCs w:val="20"/>
        </w:rPr>
        <w:t>, </w:t>
      </w:r>
      <w:r w:rsidRPr="002C27B4">
        <w:rPr>
          <w:rFonts w:ascii="Arial" w:hAnsi="Arial" w:cs="Arial"/>
          <w:i/>
          <w:iCs/>
          <w:sz w:val="20"/>
          <w:szCs w:val="20"/>
        </w:rPr>
        <w:t>9</w:t>
      </w:r>
      <w:r w:rsidRPr="002C27B4">
        <w:rPr>
          <w:rFonts w:ascii="Arial" w:hAnsi="Arial" w:cs="Arial"/>
          <w:sz w:val="20"/>
          <w:szCs w:val="20"/>
        </w:rPr>
        <w:t>(7), e100662.</w:t>
      </w:r>
    </w:p>
    <w:p w14:paraId="0BB3CE1D" w14:textId="77777777" w:rsidR="002C27B4" w:rsidRPr="005F0EA7" w:rsidRDefault="002C27B4" w:rsidP="002C27B4">
      <w:pPr>
        <w:ind w:left="720" w:hanging="720"/>
        <w:rPr>
          <w:rFonts w:ascii="Arial" w:hAnsi="Arial" w:cs="Arial"/>
          <w:sz w:val="20"/>
          <w:szCs w:val="20"/>
        </w:rPr>
      </w:pPr>
      <w:r w:rsidRPr="002C27B4">
        <w:rPr>
          <w:rFonts w:ascii="Arial" w:hAnsi="Arial" w:cs="Arial"/>
          <w:sz w:val="20"/>
          <w:szCs w:val="20"/>
        </w:rPr>
        <w:t xml:space="preserve">Brown, V. M., Chen, J., </w:t>
      </w:r>
      <w:proofErr w:type="spellStart"/>
      <w:r w:rsidRPr="002C27B4">
        <w:rPr>
          <w:rFonts w:ascii="Arial" w:hAnsi="Arial" w:cs="Arial"/>
          <w:sz w:val="20"/>
          <w:szCs w:val="20"/>
        </w:rPr>
        <w:t>Gillan</w:t>
      </w:r>
      <w:proofErr w:type="spellEnd"/>
      <w:r w:rsidRPr="002C27B4">
        <w:rPr>
          <w:rFonts w:ascii="Arial" w:hAnsi="Arial" w:cs="Arial"/>
          <w:sz w:val="20"/>
          <w:szCs w:val="20"/>
        </w:rPr>
        <w:t>, C. M., &amp; Price, R. B. (2020). Improving the reliability of computational analyses: Model-based planning and its relationship with compulsivity. </w:t>
      </w:r>
      <w:r w:rsidRPr="002C27B4">
        <w:rPr>
          <w:rFonts w:ascii="Arial" w:hAnsi="Arial" w:cs="Arial"/>
          <w:i/>
          <w:iCs/>
          <w:sz w:val="20"/>
          <w:szCs w:val="20"/>
        </w:rPr>
        <w:t>Biological Psychiatry: Cognitive Neuroscience and Neuroimaging</w:t>
      </w:r>
      <w:r w:rsidRPr="002C27B4">
        <w:rPr>
          <w:rFonts w:ascii="Arial" w:hAnsi="Arial" w:cs="Arial"/>
          <w:sz w:val="20"/>
          <w:szCs w:val="20"/>
        </w:rPr>
        <w:t>, </w:t>
      </w:r>
      <w:r w:rsidRPr="002C27B4">
        <w:rPr>
          <w:rFonts w:ascii="Arial" w:hAnsi="Arial" w:cs="Arial"/>
          <w:i/>
          <w:iCs/>
          <w:sz w:val="20"/>
          <w:szCs w:val="20"/>
        </w:rPr>
        <w:t>5</w:t>
      </w:r>
      <w:r w:rsidRPr="002C27B4">
        <w:rPr>
          <w:rFonts w:ascii="Arial" w:hAnsi="Arial" w:cs="Arial"/>
          <w:sz w:val="20"/>
          <w:szCs w:val="20"/>
        </w:rPr>
        <w:t>, 601–609.</w:t>
      </w:r>
    </w:p>
    <w:p w14:paraId="0BF6EFCD"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Diamond, A. (2013). Executive functions. </w:t>
      </w:r>
      <w:r w:rsidRPr="002C27B4">
        <w:rPr>
          <w:rFonts w:ascii="Arial" w:hAnsi="Arial" w:cs="Arial"/>
          <w:i/>
          <w:iCs/>
          <w:sz w:val="20"/>
          <w:szCs w:val="20"/>
        </w:rPr>
        <w:t>Annual Review of Psychology</w:t>
      </w:r>
      <w:r w:rsidRPr="002C27B4">
        <w:rPr>
          <w:rFonts w:ascii="Arial" w:hAnsi="Arial" w:cs="Arial"/>
          <w:sz w:val="20"/>
          <w:szCs w:val="20"/>
        </w:rPr>
        <w:t>, </w:t>
      </w:r>
      <w:r w:rsidRPr="002C27B4">
        <w:rPr>
          <w:rFonts w:ascii="Arial" w:hAnsi="Arial" w:cs="Arial"/>
          <w:i/>
          <w:iCs/>
          <w:sz w:val="20"/>
          <w:szCs w:val="20"/>
        </w:rPr>
        <w:t>64</w:t>
      </w:r>
      <w:r w:rsidRPr="002C27B4">
        <w:rPr>
          <w:rFonts w:ascii="Arial" w:hAnsi="Arial" w:cs="Arial"/>
          <w:sz w:val="20"/>
          <w:szCs w:val="20"/>
        </w:rPr>
        <w:t>, 135–168.</w:t>
      </w:r>
    </w:p>
    <w:p w14:paraId="1B5A46F8" w14:textId="77777777" w:rsidR="002C27B4" w:rsidRPr="002C27B4" w:rsidRDefault="002C27B4" w:rsidP="002C27B4">
      <w:pPr>
        <w:ind w:left="720" w:hanging="720"/>
        <w:rPr>
          <w:rFonts w:ascii="Arial" w:hAnsi="Arial" w:cs="Arial"/>
          <w:sz w:val="20"/>
          <w:szCs w:val="20"/>
        </w:rPr>
      </w:pPr>
      <w:proofErr w:type="spellStart"/>
      <w:r w:rsidRPr="002C27B4">
        <w:rPr>
          <w:rFonts w:ascii="Arial" w:hAnsi="Arial" w:cs="Arial"/>
          <w:sz w:val="20"/>
          <w:szCs w:val="20"/>
        </w:rPr>
        <w:t>Draheim</w:t>
      </w:r>
      <w:proofErr w:type="spellEnd"/>
      <w:r w:rsidRPr="002C27B4">
        <w:rPr>
          <w:rFonts w:ascii="Arial" w:hAnsi="Arial" w:cs="Arial"/>
          <w:sz w:val="20"/>
          <w:szCs w:val="20"/>
        </w:rPr>
        <w:t xml:space="preserve">, C., Tsukahara, J. S., Martin, J. D., Mashburn, C. A., &amp; Engle, R. W. (2020). A toolbox approach to improving the measurement of attention control. Journal of </w:t>
      </w:r>
      <w:r w:rsidRPr="002C27B4">
        <w:rPr>
          <w:rFonts w:ascii="Arial" w:hAnsi="Arial" w:cs="Arial"/>
          <w:i/>
          <w:iCs/>
          <w:sz w:val="20"/>
          <w:szCs w:val="20"/>
        </w:rPr>
        <w:t>Experimental Psychology: General</w:t>
      </w:r>
      <w:r w:rsidRPr="002C27B4">
        <w:rPr>
          <w:rFonts w:ascii="Arial" w:hAnsi="Arial" w:cs="Arial"/>
          <w:sz w:val="20"/>
          <w:szCs w:val="20"/>
        </w:rPr>
        <w:t>. Advance online publication.</w:t>
      </w:r>
    </w:p>
    <w:p w14:paraId="7161541C"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 xml:space="preserve">Ekhtiari, H., Victor, T. A., &amp; Paulus, M. P. (2017). Aberrant decision-making and drug addiction—how strong is the evidence? </w:t>
      </w:r>
      <w:r w:rsidRPr="002C27B4">
        <w:rPr>
          <w:rFonts w:ascii="Arial" w:hAnsi="Arial" w:cs="Arial"/>
          <w:i/>
          <w:iCs/>
          <w:sz w:val="20"/>
          <w:szCs w:val="20"/>
        </w:rPr>
        <w:t>Current Opinion in Behavioral Sciences, 13</w:t>
      </w:r>
      <w:r w:rsidRPr="002C27B4">
        <w:rPr>
          <w:rFonts w:ascii="Arial" w:hAnsi="Arial" w:cs="Arial"/>
          <w:sz w:val="20"/>
          <w:szCs w:val="20"/>
        </w:rPr>
        <w:t>, 25–33.</w:t>
      </w:r>
    </w:p>
    <w:p w14:paraId="3DE4A2F8"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GBD 2016 Alcohol Collaborators (2018). Alcohol use and burden for 195 countries and territories, 1990–2016: a systematic analysis for the Global Burden of Disease Study 2016. </w:t>
      </w:r>
      <w:r w:rsidRPr="002C27B4">
        <w:rPr>
          <w:rFonts w:ascii="Arial" w:hAnsi="Arial" w:cs="Arial"/>
          <w:i/>
          <w:iCs/>
          <w:sz w:val="20"/>
          <w:szCs w:val="20"/>
        </w:rPr>
        <w:t>The Lancet</w:t>
      </w:r>
      <w:r w:rsidRPr="002C27B4">
        <w:rPr>
          <w:rFonts w:ascii="Arial" w:hAnsi="Arial" w:cs="Arial"/>
          <w:sz w:val="20"/>
          <w:szCs w:val="20"/>
        </w:rPr>
        <w:t>, </w:t>
      </w:r>
      <w:r w:rsidRPr="002C27B4">
        <w:rPr>
          <w:rFonts w:ascii="Arial" w:hAnsi="Arial" w:cs="Arial"/>
          <w:i/>
          <w:iCs/>
          <w:sz w:val="20"/>
          <w:szCs w:val="20"/>
        </w:rPr>
        <w:t>392</w:t>
      </w:r>
      <w:r w:rsidRPr="002C27B4">
        <w:rPr>
          <w:rFonts w:ascii="Arial" w:hAnsi="Arial" w:cs="Arial"/>
          <w:sz w:val="20"/>
          <w:szCs w:val="20"/>
        </w:rPr>
        <w:t>(10152), 1015-1035.</w:t>
      </w:r>
    </w:p>
    <w:p w14:paraId="074CD40C" w14:textId="77777777" w:rsidR="002C27B4" w:rsidRPr="002C27B4" w:rsidRDefault="002C27B4" w:rsidP="002C27B4">
      <w:pPr>
        <w:ind w:left="720" w:hanging="720"/>
        <w:rPr>
          <w:rFonts w:ascii="Arial" w:hAnsi="Arial" w:cs="Arial"/>
          <w:sz w:val="20"/>
          <w:szCs w:val="20"/>
          <w:lang w:val="de-DE"/>
        </w:rPr>
      </w:pPr>
      <w:proofErr w:type="spellStart"/>
      <w:r w:rsidRPr="002C27B4">
        <w:rPr>
          <w:rFonts w:ascii="Arial" w:hAnsi="Arial" w:cs="Arial"/>
          <w:sz w:val="20"/>
          <w:szCs w:val="20"/>
        </w:rPr>
        <w:t>Geldhof</w:t>
      </w:r>
      <w:proofErr w:type="spellEnd"/>
      <w:r w:rsidRPr="002C27B4">
        <w:rPr>
          <w:rFonts w:ascii="Arial" w:hAnsi="Arial" w:cs="Arial"/>
          <w:sz w:val="20"/>
          <w:szCs w:val="20"/>
        </w:rPr>
        <w:t xml:space="preserve">, G. J., Preacher, K. J., &amp; </w:t>
      </w:r>
      <w:proofErr w:type="spellStart"/>
      <w:r w:rsidRPr="002C27B4">
        <w:rPr>
          <w:rFonts w:ascii="Arial" w:hAnsi="Arial" w:cs="Arial"/>
          <w:sz w:val="20"/>
          <w:szCs w:val="20"/>
        </w:rPr>
        <w:t>Zyphur</w:t>
      </w:r>
      <w:proofErr w:type="spellEnd"/>
      <w:r w:rsidRPr="002C27B4">
        <w:rPr>
          <w:rFonts w:ascii="Arial" w:hAnsi="Arial" w:cs="Arial"/>
          <w:sz w:val="20"/>
          <w:szCs w:val="20"/>
        </w:rPr>
        <w:t>, M. J. (2014). Reliability estimation in a multilevel confirmatory factor analysis framework. </w:t>
      </w:r>
      <w:r w:rsidRPr="002C27B4">
        <w:rPr>
          <w:rFonts w:ascii="Arial" w:hAnsi="Arial" w:cs="Arial"/>
          <w:i/>
          <w:iCs/>
          <w:sz w:val="20"/>
          <w:szCs w:val="20"/>
          <w:lang w:val="de-DE"/>
        </w:rPr>
        <w:t xml:space="preserve">Psychological </w:t>
      </w:r>
      <w:proofErr w:type="spellStart"/>
      <w:r w:rsidRPr="002C27B4">
        <w:rPr>
          <w:rFonts w:ascii="Arial" w:hAnsi="Arial" w:cs="Arial"/>
          <w:i/>
          <w:iCs/>
          <w:sz w:val="20"/>
          <w:szCs w:val="20"/>
          <w:lang w:val="de-DE"/>
        </w:rPr>
        <w:t>Methods</w:t>
      </w:r>
      <w:proofErr w:type="spellEnd"/>
      <w:r w:rsidRPr="002C27B4">
        <w:rPr>
          <w:rFonts w:ascii="Arial" w:hAnsi="Arial" w:cs="Arial"/>
          <w:sz w:val="20"/>
          <w:szCs w:val="20"/>
          <w:lang w:val="de-DE"/>
        </w:rPr>
        <w:t>, </w:t>
      </w:r>
      <w:r w:rsidRPr="002C27B4">
        <w:rPr>
          <w:rFonts w:ascii="Arial" w:hAnsi="Arial" w:cs="Arial"/>
          <w:i/>
          <w:iCs/>
          <w:sz w:val="20"/>
          <w:szCs w:val="20"/>
          <w:lang w:val="de-DE"/>
        </w:rPr>
        <w:t>19</w:t>
      </w:r>
      <w:r w:rsidRPr="002C27B4">
        <w:rPr>
          <w:rFonts w:ascii="Arial" w:hAnsi="Arial" w:cs="Arial"/>
          <w:sz w:val="20"/>
          <w:szCs w:val="20"/>
          <w:lang w:val="de-DE"/>
        </w:rPr>
        <w:t>, 72–91.</w:t>
      </w:r>
    </w:p>
    <w:p w14:paraId="296F7C92"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lang w:val="de-DE"/>
        </w:rPr>
        <w:t xml:space="preserve">Heinz, A., Kiefer, F., Smolka, M. N., </w:t>
      </w:r>
      <w:proofErr w:type="spellStart"/>
      <w:r w:rsidRPr="002C27B4">
        <w:rPr>
          <w:rFonts w:ascii="Arial" w:hAnsi="Arial" w:cs="Arial"/>
          <w:sz w:val="20"/>
          <w:szCs w:val="20"/>
          <w:lang w:val="de-DE"/>
        </w:rPr>
        <w:t>Endrass</w:t>
      </w:r>
      <w:proofErr w:type="spellEnd"/>
      <w:r w:rsidRPr="002C27B4">
        <w:rPr>
          <w:rFonts w:ascii="Arial" w:hAnsi="Arial" w:cs="Arial"/>
          <w:sz w:val="20"/>
          <w:szCs w:val="20"/>
          <w:lang w:val="de-DE"/>
        </w:rPr>
        <w:t xml:space="preserve">, T., Beste, C., Beck, A., ... &amp; Spanagel, R. (2020). </w:t>
      </w:r>
      <w:r w:rsidRPr="002C27B4">
        <w:rPr>
          <w:rFonts w:ascii="Arial" w:hAnsi="Arial" w:cs="Arial"/>
          <w:sz w:val="20"/>
          <w:szCs w:val="20"/>
        </w:rPr>
        <w:t>Addiction Research Consortium: Losing and regaining control over drug intake (</w:t>
      </w:r>
      <w:proofErr w:type="spellStart"/>
      <w:r w:rsidRPr="002C27B4">
        <w:rPr>
          <w:rFonts w:ascii="Arial" w:hAnsi="Arial" w:cs="Arial"/>
          <w:sz w:val="20"/>
          <w:szCs w:val="20"/>
        </w:rPr>
        <w:t>ReCoDe</w:t>
      </w:r>
      <w:proofErr w:type="spellEnd"/>
      <w:r w:rsidRPr="002C27B4">
        <w:rPr>
          <w:rFonts w:ascii="Arial" w:hAnsi="Arial" w:cs="Arial"/>
          <w:sz w:val="20"/>
          <w:szCs w:val="20"/>
        </w:rPr>
        <w:t>)—From trajectories to mechanisms and interventions. </w:t>
      </w:r>
      <w:r w:rsidRPr="002C27B4">
        <w:rPr>
          <w:rFonts w:ascii="Arial" w:hAnsi="Arial" w:cs="Arial"/>
          <w:i/>
          <w:iCs/>
          <w:sz w:val="20"/>
          <w:szCs w:val="20"/>
        </w:rPr>
        <w:t>Addiction Biology</w:t>
      </w:r>
      <w:r w:rsidRPr="002C27B4">
        <w:rPr>
          <w:rFonts w:ascii="Arial" w:hAnsi="Arial" w:cs="Arial"/>
          <w:sz w:val="20"/>
          <w:szCs w:val="20"/>
        </w:rPr>
        <w:t>, </w:t>
      </w:r>
      <w:r w:rsidRPr="002C27B4">
        <w:rPr>
          <w:rFonts w:ascii="Arial" w:hAnsi="Arial" w:cs="Arial"/>
          <w:i/>
          <w:iCs/>
          <w:sz w:val="20"/>
          <w:szCs w:val="20"/>
        </w:rPr>
        <w:t>25</w:t>
      </w:r>
      <w:r w:rsidRPr="002C27B4">
        <w:rPr>
          <w:rFonts w:ascii="Arial" w:hAnsi="Arial" w:cs="Arial"/>
          <w:sz w:val="20"/>
          <w:szCs w:val="20"/>
        </w:rPr>
        <w:t>, e12866.</w:t>
      </w:r>
    </w:p>
    <w:p w14:paraId="350AA6F6"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 xml:space="preserve">Hunt, L. T., Rutledge, R. B., </w:t>
      </w:r>
      <w:proofErr w:type="spellStart"/>
      <w:r w:rsidRPr="002C27B4">
        <w:rPr>
          <w:rFonts w:ascii="Arial" w:hAnsi="Arial" w:cs="Arial"/>
          <w:sz w:val="20"/>
          <w:szCs w:val="20"/>
        </w:rPr>
        <w:t>Malalasekera</w:t>
      </w:r>
      <w:proofErr w:type="spellEnd"/>
      <w:r w:rsidRPr="002C27B4">
        <w:rPr>
          <w:rFonts w:ascii="Arial" w:hAnsi="Arial" w:cs="Arial"/>
          <w:sz w:val="20"/>
          <w:szCs w:val="20"/>
        </w:rPr>
        <w:t xml:space="preserve">, W. N., </w:t>
      </w:r>
      <w:proofErr w:type="spellStart"/>
      <w:r w:rsidRPr="002C27B4">
        <w:rPr>
          <w:rFonts w:ascii="Arial" w:hAnsi="Arial" w:cs="Arial"/>
          <w:sz w:val="20"/>
          <w:szCs w:val="20"/>
        </w:rPr>
        <w:t>Kennerley</w:t>
      </w:r>
      <w:proofErr w:type="spellEnd"/>
      <w:r w:rsidRPr="002C27B4">
        <w:rPr>
          <w:rFonts w:ascii="Arial" w:hAnsi="Arial" w:cs="Arial"/>
          <w:sz w:val="20"/>
          <w:szCs w:val="20"/>
        </w:rPr>
        <w:t>, S. W., &amp; Dolan, R. J. (2016). Approach-induced biases in human information sampling. </w:t>
      </w:r>
      <w:proofErr w:type="spellStart"/>
      <w:r w:rsidRPr="002C27B4">
        <w:rPr>
          <w:rFonts w:ascii="Arial" w:hAnsi="Arial" w:cs="Arial"/>
          <w:i/>
          <w:iCs/>
          <w:sz w:val="20"/>
          <w:szCs w:val="20"/>
        </w:rPr>
        <w:t>PLoS</w:t>
      </w:r>
      <w:proofErr w:type="spellEnd"/>
      <w:r w:rsidRPr="002C27B4">
        <w:rPr>
          <w:rFonts w:ascii="Arial" w:hAnsi="Arial" w:cs="Arial"/>
          <w:i/>
          <w:iCs/>
          <w:sz w:val="20"/>
          <w:szCs w:val="20"/>
        </w:rPr>
        <w:t xml:space="preserve"> Biology</w:t>
      </w:r>
      <w:r w:rsidRPr="002C27B4">
        <w:rPr>
          <w:rFonts w:ascii="Arial" w:hAnsi="Arial" w:cs="Arial"/>
          <w:sz w:val="20"/>
          <w:szCs w:val="20"/>
        </w:rPr>
        <w:t>, </w:t>
      </w:r>
      <w:r w:rsidRPr="002C27B4">
        <w:rPr>
          <w:rFonts w:ascii="Arial" w:hAnsi="Arial" w:cs="Arial"/>
          <w:i/>
          <w:iCs/>
          <w:sz w:val="20"/>
          <w:szCs w:val="20"/>
        </w:rPr>
        <w:t>14</w:t>
      </w:r>
      <w:r w:rsidRPr="002C27B4">
        <w:rPr>
          <w:rFonts w:ascii="Arial" w:hAnsi="Arial" w:cs="Arial"/>
          <w:sz w:val="20"/>
          <w:szCs w:val="20"/>
        </w:rPr>
        <w:t>, e2000638.</w:t>
      </w:r>
    </w:p>
    <w:p w14:paraId="74B3EE80"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lang w:val="de-DE"/>
        </w:rPr>
        <w:t xml:space="preserve">Kievit, R. A., </w:t>
      </w:r>
      <w:proofErr w:type="spellStart"/>
      <w:r w:rsidRPr="002C27B4">
        <w:rPr>
          <w:rFonts w:ascii="Arial" w:hAnsi="Arial" w:cs="Arial"/>
          <w:sz w:val="20"/>
          <w:szCs w:val="20"/>
          <w:lang w:val="de-DE"/>
        </w:rPr>
        <w:t>Brandmaier</w:t>
      </w:r>
      <w:proofErr w:type="spellEnd"/>
      <w:r w:rsidRPr="002C27B4">
        <w:rPr>
          <w:rFonts w:ascii="Arial" w:hAnsi="Arial" w:cs="Arial"/>
          <w:sz w:val="20"/>
          <w:szCs w:val="20"/>
          <w:lang w:val="de-DE"/>
        </w:rPr>
        <w:t xml:space="preserve">, A. M., Ziegler, G., Van </w:t>
      </w:r>
      <w:proofErr w:type="spellStart"/>
      <w:r w:rsidRPr="002C27B4">
        <w:rPr>
          <w:rFonts w:ascii="Arial" w:hAnsi="Arial" w:cs="Arial"/>
          <w:sz w:val="20"/>
          <w:szCs w:val="20"/>
          <w:lang w:val="de-DE"/>
        </w:rPr>
        <w:t>Harmelen</w:t>
      </w:r>
      <w:proofErr w:type="spellEnd"/>
      <w:r w:rsidRPr="002C27B4">
        <w:rPr>
          <w:rFonts w:ascii="Arial" w:hAnsi="Arial" w:cs="Arial"/>
          <w:sz w:val="20"/>
          <w:szCs w:val="20"/>
          <w:lang w:val="de-DE"/>
        </w:rPr>
        <w:t xml:space="preserve">, A. L., de </w:t>
      </w:r>
      <w:proofErr w:type="spellStart"/>
      <w:r w:rsidRPr="002C27B4">
        <w:rPr>
          <w:rFonts w:ascii="Arial" w:hAnsi="Arial" w:cs="Arial"/>
          <w:sz w:val="20"/>
          <w:szCs w:val="20"/>
          <w:lang w:val="de-DE"/>
        </w:rPr>
        <w:t>Mooij</w:t>
      </w:r>
      <w:proofErr w:type="spellEnd"/>
      <w:r w:rsidRPr="002C27B4">
        <w:rPr>
          <w:rFonts w:ascii="Arial" w:hAnsi="Arial" w:cs="Arial"/>
          <w:sz w:val="20"/>
          <w:szCs w:val="20"/>
          <w:lang w:val="de-DE"/>
        </w:rPr>
        <w:t xml:space="preserve">, S. M., </w:t>
      </w:r>
      <w:proofErr w:type="spellStart"/>
      <w:r w:rsidRPr="002C27B4">
        <w:rPr>
          <w:rFonts w:ascii="Arial" w:hAnsi="Arial" w:cs="Arial"/>
          <w:sz w:val="20"/>
          <w:szCs w:val="20"/>
          <w:lang w:val="de-DE"/>
        </w:rPr>
        <w:t>Moutoussis</w:t>
      </w:r>
      <w:proofErr w:type="spellEnd"/>
      <w:r w:rsidRPr="002C27B4">
        <w:rPr>
          <w:rFonts w:ascii="Arial" w:hAnsi="Arial" w:cs="Arial"/>
          <w:sz w:val="20"/>
          <w:szCs w:val="20"/>
          <w:lang w:val="de-DE"/>
        </w:rPr>
        <w:t xml:space="preserve">, M., ... </w:t>
      </w:r>
      <w:r w:rsidRPr="002C27B4">
        <w:rPr>
          <w:rFonts w:ascii="Arial" w:hAnsi="Arial" w:cs="Arial"/>
          <w:sz w:val="20"/>
          <w:szCs w:val="20"/>
        </w:rPr>
        <w:t xml:space="preserve">&amp; </w:t>
      </w:r>
      <w:proofErr w:type="spellStart"/>
      <w:r w:rsidRPr="002C27B4">
        <w:rPr>
          <w:rFonts w:ascii="Arial" w:hAnsi="Arial" w:cs="Arial"/>
          <w:sz w:val="20"/>
          <w:szCs w:val="20"/>
        </w:rPr>
        <w:t>Lindenberger</w:t>
      </w:r>
      <w:proofErr w:type="spellEnd"/>
      <w:r w:rsidRPr="002C27B4">
        <w:rPr>
          <w:rFonts w:ascii="Arial" w:hAnsi="Arial" w:cs="Arial"/>
          <w:sz w:val="20"/>
          <w:szCs w:val="20"/>
        </w:rPr>
        <w:t>, U. (2018). Developmental cognitive neuroscience using latent change score models: A tutorial and applications. </w:t>
      </w:r>
      <w:r w:rsidRPr="002C27B4">
        <w:rPr>
          <w:rFonts w:ascii="Arial" w:hAnsi="Arial" w:cs="Arial"/>
          <w:i/>
          <w:iCs/>
          <w:sz w:val="20"/>
          <w:szCs w:val="20"/>
        </w:rPr>
        <w:t>Developmental Cognitive Neuroscience</w:t>
      </w:r>
      <w:r w:rsidRPr="002C27B4">
        <w:rPr>
          <w:rFonts w:ascii="Arial" w:hAnsi="Arial" w:cs="Arial"/>
          <w:sz w:val="20"/>
          <w:szCs w:val="20"/>
        </w:rPr>
        <w:t>, </w:t>
      </w:r>
      <w:r w:rsidRPr="002C27B4">
        <w:rPr>
          <w:rFonts w:ascii="Arial" w:hAnsi="Arial" w:cs="Arial"/>
          <w:i/>
          <w:iCs/>
          <w:sz w:val="20"/>
          <w:szCs w:val="20"/>
        </w:rPr>
        <w:t>33</w:t>
      </w:r>
      <w:r w:rsidRPr="002C27B4">
        <w:rPr>
          <w:rFonts w:ascii="Arial" w:hAnsi="Arial" w:cs="Arial"/>
          <w:sz w:val="20"/>
          <w:szCs w:val="20"/>
        </w:rPr>
        <w:t>, 99–117.</w:t>
      </w:r>
    </w:p>
    <w:p w14:paraId="35D19B1D" w14:textId="77777777" w:rsidR="002C27B4" w:rsidRPr="002C27B4" w:rsidRDefault="002C27B4" w:rsidP="002C27B4">
      <w:pPr>
        <w:ind w:left="720" w:hanging="720"/>
        <w:rPr>
          <w:rFonts w:ascii="Arial" w:hAnsi="Arial" w:cs="Arial"/>
          <w:sz w:val="20"/>
          <w:szCs w:val="20"/>
        </w:rPr>
      </w:pPr>
      <w:proofErr w:type="spellStart"/>
      <w:r w:rsidRPr="002C27B4">
        <w:rPr>
          <w:rFonts w:ascii="Arial" w:hAnsi="Arial" w:cs="Arial"/>
          <w:sz w:val="20"/>
          <w:szCs w:val="20"/>
        </w:rPr>
        <w:t>Konova</w:t>
      </w:r>
      <w:proofErr w:type="spellEnd"/>
      <w:r w:rsidRPr="002C27B4">
        <w:rPr>
          <w:rFonts w:ascii="Arial" w:hAnsi="Arial" w:cs="Arial"/>
          <w:sz w:val="20"/>
          <w:szCs w:val="20"/>
        </w:rPr>
        <w:t xml:space="preserve">, A. B., Lopez-Guzman, S., </w:t>
      </w:r>
      <w:proofErr w:type="spellStart"/>
      <w:r w:rsidRPr="002C27B4">
        <w:rPr>
          <w:rFonts w:ascii="Arial" w:hAnsi="Arial" w:cs="Arial"/>
          <w:sz w:val="20"/>
          <w:szCs w:val="20"/>
        </w:rPr>
        <w:t>Urmanche</w:t>
      </w:r>
      <w:proofErr w:type="spellEnd"/>
      <w:r w:rsidRPr="002C27B4">
        <w:rPr>
          <w:rFonts w:ascii="Arial" w:hAnsi="Arial" w:cs="Arial"/>
          <w:sz w:val="20"/>
          <w:szCs w:val="20"/>
        </w:rPr>
        <w:t xml:space="preserve">, A., Ross, S., Louie, K., </w:t>
      </w:r>
      <w:proofErr w:type="spellStart"/>
      <w:r w:rsidRPr="002C27B4">
        <w:rPr>
          <w:rFonts w:ascii="Arial" w:hAnsi="Arial" w:cs="Arial"/>
          <w:sz w:val="20"/>
          <w:szCs w:val="20"/>
        </w:rPr>
        <w:t>Rotrosen</w:t>
      </w:r>
      <w:proofErr w:type="spellEnd"/>
      <w:r w:rsidRPr="002C27B4">
        <w:rPr>
          <w:rFonts w:ascii="Arial" w:hAnsi="Arial" w:cs="Arial"/>
          <w:sz w:val="20"/>
          <w:szCs w:val="20"/>
        </w:rPr>
        <w:t xml:space="preserve">, J., &amp; </w:t>
      </w:r>
      <w:proofErr w:type="spellStart"/>
      <w:r w:rsidRPr="002C27B4">
        <w:rPr>
          <w:rFonts w:ascii="Arial" w:hAnsi="Arial" w:cs="Arial"/>
          <w:sz w:val="20"/>
          <w:szCs w:val="20"/>
        </w:rPr>
        <w:t>Glimcher</w:t>
      </w:r>
      <w:proofErr w:type="spellEnd"/>
      <w:r w:rsidRPr="002C27B4">
        <w:rPr>
          <w:rFonts w:ascii="Arial" w:hAnsi="Arial" w:cs="Arial"/>
          <w:sz w:val="20"/>
          <w:szCs w:val="20"/>
        </w:rPr>
        <w:t xml:space="preserve">, P. W. (2020). Computational markers of risky decision-making for identification of </w:t>
      </w:r>
      <w:r w:rsidRPr="002C27B4">
        <w:rPr>
          <w:rFonts w:ascii="Arial" w:hAnsi="Arial" w:cs="Arial"/>
          <w:sz w:val="20"/>
          <w:szCs w:val="20"/>
        </w:rPr>
        <w:lastRenderedPageBreak/>
        <w:t xml:space="preserve">temporal windows of vulnerability to opioid use in a real-world clinical setting. </w:t>
      </w:r>
      <w:r w:rsidRPr="002C27B4">
        <w:rPr>
          <w:rFonts w:ascii="Arial" w:hAnsi="Arial" w:cs="Arial"/>
          <w:i/>
          <w:iCs/>
          <w:sz w:val="20"/>
          <w:szCs w:val="20"/>
        </w:rPr>
        <w:t>JAMA Psychiatry, 77</w:t>
      </w:r>
      <w:r w:rsidRPr="002C27B4">
        <w:rPr>
          <w:rFonts w:ascii="Arial" w:hAnsi="Arial" w:cs="Arial"/>
          <w:sz w:val="20"/>
          <w:szCs w:val="20"/>
        </w:rPr>
        <w:t>, 368–377.</w:t>
      </w:r>
    </w:p>
    <w:p w14:paraId="45386FB1" w14:textId="77777777" w:rsidR="002C27B4" w:rsidRPr="002C27B4" w:rsidRDefault="002C27B4" w:rsidP="002C27B4">
      <w:pPr>
        <w:ind w:left="720" w:hanging="720"/>
        <w:rPr>
          <w:rFonts w:ascii="Arial" w:hAnsi="Arial" w:cs="Arial"/>
          <w:sz w:val="20"/>
          <w:szCs w:val="20"/>
        </w:rPr>
      </w:pPr>
      <w:r w:rsidRPr="00174967">
        <w:rPr>
          <w:rFonts w:ascii="Arial" w:hAnsi="Arial" w:cs="Arial"/>
          <w:sz w:val="20"/>
          <w:szCs w:val="20"/>
        </w:rPr>
        <w:t>Koo, T. K., &amp; Li, M. Y. (2016). A guideline of selecting and reporting intraclass correlation coefficients for reliability research. </w:t>
      </w:r>
      <w:r w:rsidRPr="00174967">
        <w:rPr>
          <w:rFonts w:ascii="Arial" w:hAnsi="Arial" w:cs="Arial"/>
          <w:i/>
          <w:iCs/>
          <w:sz w:val="20"/>
          <w:szCs w:val="20"/>
        </w:rPr>
        <w:t>Journal of Chiropractic Medicine</w:t>
      </w:r>
      <w:r w:rsidRPr="00174967">
        <w:rPr>
          <w:rFonts w:ascii="Arial" w:hAnsi="Arial" w:cs="Arial"/>
          <w:sz w:val="20"/>
          <w:szCs w:val="20"/>
        </w:rPr>
        <w:t>, </w:t>
      </w:r>
      <w:r w:rsidRPr="00174967">
        <w:rPr>
          <w:rFonts w:ascii="Arial" w:hAnsi="Arial" w:cs="Arial"/>
          <w:i/>
          <w:iCs/>
          <w:sz w:val="20"/>
          <w:szCs w:val="20"/>
        </w:rPr>
        <w:t>15</w:t>
      </w:r>
      <w:r w:rsidRPr="00174967">
        <w:rPr>
          <w:rFonts w:ascii="Arial" w:hAnsi="Arial" w:cs="Arial"/>
          <w:sz w:val="20"/>
          <w:szCs w:val="20"/>
        </w:rPr>
        <w:t>, 155–163.</w:t>
      </w:r>
    </w:p>
    <w:p w14:paraId="2121B012" w14:textId="77777777" w:rsidR="002C27B4" w:rsidRPr="005F0EA7" w:rsidRDefault="002C27B4" w:rsidP="002C27B4">
      <w:pPr>
        <w:ind w:left="720" w:hanging="720"/>
        <w:rPr>
          <w:rFonts w:ascii="Arial" w:hAnsi="Arial" w:cs="Arial"/>
          <w:sz w:val="20"/>
          <w:szCs w:val="20"/>
        </w:rPr>
      </w:pPr>
      <w:proofErr w:type="spellStart"/>
      <w:r w:rsidRPr="002C27B4">
        <w:rPr>
          <w:rFonts w:ascii="Arial" w:hAnsi="Arial" w:cs="Arial"/>
          <w:sz w:val="20"/>
          <w:szCs w:val="20"/>
        </w:rPr>
        <w:t>Koob</w:t>
      </w:r>
      <w:proofErr w:type="spellEnd"/>
      <w:r w:rsidRPr="002C27B4">
        <w:rPr>
          <w:rFonts w:ascii="Arial" w:hAnsi="Arial" w:cs="Arial"/>
          <w:sz w:val="20"/>
          <w:szCs w:val="20"/>
        </w:rPr>
        <w:t xml:space="preserve">, G. F. &amp; Volkow, N. D. (2010). </w:t>
      </w:r>
      <w:proofErr w:type="spellStart"/>
      <w:r w:rsidRPr="002C27B4">
        <w:rPr>
          <w:rFonts w:ascii="Arial" w:hAnsi="Arial" w:cs="Arial"/>
          <w:sz w:val="20"/>
          <w:szCs w:val="20"/>
        </w:rPr>
        <w:t>Neurocircuity</w:t>
      </w:r>
      <w:proofErr w:type="spellEnd"/>
      <w:r w:rsidRPr="002C27B4">
        <w:rPr>
          <w:rFonts w:ascii="Arial" w:hAnsi="Arial" w:cs="Arial"/>
          <w:sz w:val="20"/>
          <w:szCs w:val="20"/>
        </w:rPr>
        <w:t xml:space="preserve"> of addiction. </w:t>
      </w:r>
      <w:r w:rsidRPr="002C27B4">
        <w:rPr>
          <w:rFonts w:ascii="Arial" w:hAnsi="Arial" w:cs="Arial"/>
          <w:i/>
          <w:iCs/>
          <w:sz w:val="20"/>
          <w:szCs w:val="20"/>
        </w:rPr>
        <w:t xml:space="preserve">Neuropsychopharmacology, 25, </w:t>
      </w:r>
      <w:r w:rsidRPr="002C27B4">
        <w:rPr>
          <w:rFonts w:ascii="Arial" w:hAnsi="Arial" w:cs="Arial"/>
          <w:sz w:val="20"/>
          <w:szCs w:val="20"/>
        </w:rPr>
        <w:t>217–238.</w:t>
      </w:r>
    </w:p>
    <w:p w14:paraId="246C630E" w14:textId="77777777" w:rsidR="002C27B4" w:rsidRPr="005F0EA7" w:rsidRDefault="002C27B4" w:rsidP="002C27B4">
      <w:pPr>
        <w:ind w:left="720" w:hanging="720"/>
        <w:rPr>
          <w:rFonts w:ascii="Arial" w:hAnsi="Arial" w:cs="Arial"/>
          <w:sz w:val="20"/>
          <w:szCs w:val="20"/>
        </w:rPr>
      </w:pPr>
      <w:r w:rsidRPr="002C27B4">
        <w:rPr>
          <w:rFonts w:ascii="Arial" w:hAnsi="Arial" w:cs="Arial"/>
          <w:sz w:val="20"/>
          <w:szCs w:val="20"/>
        </w:rPr>
        <w:t>Kuitunen</w:t>
      </w:r>
      <w:r w:rsidRPr="002C27B4">
        <w:rPr>
          <w:rFonts w:ascii="Cambria Math" w:hAnsi="Cambria Math" w:cs="Cambria Math"/>
          <w:sz w:val="20"/>
          <w:szCs w:val="20"/>
        </w:rPr>
        <w:t>‐</w:t>
      </w:r>
      <w:r w:rsidRPr="002C27B4">
        <w:rPr>
          <w:rFonts w:ascii="Arial" w:hAnsi="Arial" w:cs="Arial"/>
          <w:sz w:val="20"/>
          <w:szCs w:val="20"/>
        </w:rPr>
        <w:t xml:space="preserve">Paul, S., Rehm, J., </w:t>
      </w:r>
      <w:proofErr w:type="spellStart"/>
      <w:r w:rsidRPr="002C27B4">
        <w:rPr>
          <w:rFonts w:ascii="Arial" w:hAnsi="Arial" w:cs="Arial"/>
          <w:sz w:val="20"/>
          <w:szCs w:val="20"/>
        </w:rPr>
        <w:t>Lachenmeier</w:t>
      </w:r>
      <w:proofErr w:type="spellEnd"/>
      <w:r w:rsidRPr="002C27B4">
        <w:rPr>
          <w:rFonts w:ascii="Arial" w:hAnsi="Arial" w:cs="Arial"/>
          <w:sz w:val="20"/>
          <w:szCs w:val="20"/>
        </w:rPr>
        <w:t xml:space="preserve">, D. W., </w:t>
      </w:r>
      <w:proofErr w:type="spellStart"/>
      <w:r w:rsidRPr="002C27B4">
        <w:rPr>
          <w:rFonts w:ascii="Arial" w:hAnsi="Arial" w:cs="Arial"/>
          <w:sz w:val="20"/>
          <w:szCs w:val="20"/>
        </w:rPr>
        <w:t>Kadrić</w:t>
      </w:r>
      <w:proofErr w:type="spellEnd"/>
      <w:r w:rsidRPr="002C27B4">
        <w:rPr>
          <w:rFonts w:ascii="Arial" w:hAnsi="Arial" w:cs="Arial"/>
          <w:sz w:val="20"/>
          <w:szCs w:val="20"/>
        </w:rPr>
        <w:t xml:space="preserve">, F., Kuitunen, P. T., </w:t>
      </w:r>
      <w:proofErr w:type="spellStart"/>
      <w:r w:rsidRPr="002C27B4">
        <w:rPr>
          <w:rFonts w:ascii="Arial" w:hAnsi="Arial" w:cs="Arial"/>
          <w:sz w:val="20"/>
          <w:szCs w:val="20"/>
        </w:rPr>
        <w:t>Wittchen</w:t>
      </w:r>
      <w:proofErr w:type="spellEnd"/>
      <w:r w:rsidRPr="002C27B4">
        <w:rPr>
          <w:rFonts w:ascii="Arial" w:hAnsi="Arial" w:cs="Arial"/>
          <w:sz w:val="20"/>
          <w:szCs w:val="20"/>
        </w:rPr>
        <w:t xml:space="preserve">, H. U., &amp; </w:t>
      </w:r>
      <w:proofErr w:type="spellStart"/>
      <w:r w:rsidRPr="002C27B4">
        <w:rPr>
          <w:rFonts w:ascii="Arial" w:hAnsi="Arial" w:cs="Arial"/>
          <w:sz w:val="20"/>
          <w:szCs w:val="20"/>
        </w:rPr>
        <w:t>Manthey</w:t>
      </w:r>
      <w:proofErr w:type="spellEnd"/>
      <w:r w:rsidRPr="002C27B4">
        <w:rPr>
          <w:rFonts w:ascii="Arial" w:hAnsi="Arial" w:cs="Arial"/>
          <w:sz w:val="20"/>
          <w:szCs w:val="20"/>
        </w:rPr>
        <w:t>, J. (2017). Assessment of alcoholic standard drinks using the Munich composite international diagnostic interview (M</w:t>
      </w:r>
      <w:r w:rsidRPr="002C27B4">
        <w:rPr>
          <w:rFonts w:ascii="Cambria Math" w:hAnsi="Cambria Math" w:cs="Cambria Math"/>
          <w:sz w:val="20"/>
          <w:szCs w:val="20"/>
        </w:rPr>
        <w:t>‐</w:t>
      </w:r>
      <w:r w:rsidRPr="002C27B4">
        <w:rPr>
          <w:rFonts w:ascii="Arial" w:hAnsi="Arial" w:cs="Arial"/>
          <w:sz w:val="20"/>
          <w:szCs w:val="20"/>
        </w:rPr>
        <w:t>CIDI): An evaluation and subsequent revision. </w:t>
      </w:r>
      <w:r w:rsidRPr="002C27B4">
        <w:rPr>
          <w:rFonts w:ascii="Arial" w:hAnsi="Arial" w:cs="Arial"/>
          <w:i/>
          <w:iCs/>
          <w:sz w:val="20"/>
          <w:szCs w:val="20"/>
        </w:rPr>
        <w:t>International Journal of Methods in Psychiatric Research</w:t>
      </w:r>
      <w:r w:rsidRPr="002C27B4">
        <w:rPr>
          <w:rFonts w:ascii="Arial" w:hAnsi="Arial" w:cs="Arial"/>
          <w:sz w:val="20"/>
          <w:szCs w:val="20"/>
        </w:rPr>
        <w:t>, </w:t>
      </w:r>
      <w:r w:rsidRPr="002C27B4">
        <w:rPr>
          <w:rFonts w:ascii="Arial" w:hAnsi="Arial" w:cs="Arial"/>
          <w:i/>
          <w:iCs/>
          <w:sz w:val="20"/>
          <w:szCs w:val="20"/>
        </w:rPr>
        <w:t>26</w:t>
      </w:r>
      <w:r w:rsidRPr="002C27B4">
        <w:rPr>
          <w:rFonts w:ascii="Arial" w:hAnsi="Arial" w:cs="Arial"/>
          <w:sz w:val="20"/>
          <w:szCs w:val="20"/>
        </w:rPr>
        <w:t>, e1563.</w:t>
      </w:r>
    </w:p>
    <w:p w14:paraId="6D20D29F"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 xml:space="preserve">Lee, J. J., </w:t>
      </w:r>
      <w:proofErr w:type="spellStart"/>
      <w:r w:rsidRPr="002C27B4">
        <w:rPr>
          <w:rFonts w:ascii="Arial" w:hAnsi="Arial" w:cs="Arial"/>
          <w:sz w:val="20"/>
          <w:szCs w:val="20"/>
        </w:rPr>
        <w:t>Wedow</w:t>
      </w:r>
      <w:proofErr w:type="spellEnd"/>
      <w:r w:rsidRPr="002C27B4">
        <w:rPr>
          <w:rFonts w:ascii="Arial" w:hAnsi="Arial" w:cs="Arial"/>
          <w:sz w:val="20"/>
          <w:szCs w:val="20"/>
        </w:rPr>
        <w:t xml:space="preserve">, R., </w:t>
      </w:r>
      <w:proofErr w:type="spellStart"/>
      <w:r w:rsidRPr="002C27B4">
        <w:rPr>
          <w:rFonts w:ascii="Arial" w:hAnsi="Arial" w:cs="Arial"/>
          <w:sz w:val="20"/>
          <w:szCs w:val="20"/>
        </w:rPr>
        <w:t>Okbay</w:t>
      </w:r>
      <w:proofErr w:type="spellEnd"/>
      <w:r w:rsidRPr="002C27B4">
        <w:rPr>
          <w:rFonts w:ascii="Arial" w:hAnsi="Arial" w:cs="Arial"/>
          <w:sz w:val="20"/>
          <w:szCs w:val="20"/>
        </w:rPr>
        <w:t xml:space="preserve">, A., Kong, E., </w:t>
      </w:r>
      <w:proofErr w:type="spellStart"/>
      <w:r w:rsidRPr="002C27B4">
        <w:rPr>
          <w:rFonts w:ascii="Arial" w:hAnsi="Arial" w:cs="Arial"/>
          <w:sz w:val="20"/>
          <w:szCs w:val="20"/>
        </w:rPr>
        <w:t>Maghzian</w:t>
      </w:r>
      <w:proofErr w:type="spellEnd"/>
      <w:r w:rsidRPr="002C27B4">
        <w:rPr>
          <w:rFonts w:ascii="Arial" w:hAnsi="Arial" w:cs="Arial"/>
          <w:sz w:val="20"/>
          <w:szCs w:val="20"/>
        </w:rPr>
        <w:t xml:space="preserve">, O., </w:t>
      </w:r>
      <w:proofErr w:type="spellStart"/>
      <w:r w:rsidRPr="002C27B4">
        <w:rPr>
          <w:rFonts w:ascii="Arial" w:hAnsi="Arial" w:cs="Arial"/>
          <w:sz w:val="20"/>
          <w:szCs w:val="20"/>
        </w:rPr>
        <w:t>Zacher</w:t>
      </w:r>
      <w:proofErr w:type="spellEnd"/>
      <w:r w:rsidRPr="002C27B4">
        <w:rPr>
          <w:rFonts w:ascii="Arial" w:hAnsi="Arial" w:cs="Arial"/>
          <w:sz w:val="20"/>
          <w:szCs w:val="20"/>
        </w:rPr>
        <w:t>, M., ... &amp; 23andMe Research Team. (2018). Gene discovery and polygenic prediction from a 1.1-million-person GWAS of educational attainment. </w:t>
      </w:r>
      <w:r w:rsidRPr="002C27B4">
        <w:rPr>
          <w:rFonts w:ascii="Arial" w:hAnsi="Arial" w:cs="Arial"/>
          <w:i/>
          <w:iCs/>
          <w:sz w:val="20"/>
          <w:szCs w:val="20"/>
        </w:rPr>
        <w:t>Nature Genetics</w:t>
      </w:r>
      <w:r w:rsidRPr="002C27B4">
        <w:rPr>
          <w:rFonts w:ascii="Arial" w:hAnsi="Arial" w:cs="Arial"/>
          <w:sz w:val="20"/>
          <w:szCs w:val="20"/>
        </w:rPr>
        <w:t>, 1112.</w:t>
      </w:r>
    </w:p>
    <w:p w14:paraId="1F3D02FE"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 xml:space="preserve">Liu, M., Jiang, Y., </w:t>
      </w:r>
      <w:proofErr w:type="spellStart"/>
      <w:r w:rsidRPr="002C27B4">
        <w:rPr>
          <w:rFonts w:ascii="Arial" w:hAnsi="Arial" w:cs="Arial"/>
          <w:sz w:val="20"/>
          <w:szCs w:val="20"/>
        </w:rPr>
        <w:t>Wedow</w:t>
      </w:r>
      <w:proofErr w:type="spellEnd"/>
      <w:r w:rsidRPr="002C27B4">
        <w:rPr>
          <w:rFonts w:ascii="Arial" w:hAnsi="Arial" w:cs="Arial"/>
          <w:sz w:val="20"/>
          <w:szCs w:val="20"/>
        </w:rPr>
        <w:t>, R. </w:t>
      </w:r>
      <w:r w:rsidRPr="002C27B4">
        <w:rPr>
          <w:rFonts w:ascii="Arial" w:hAnsi="Arial" w:cs="Arial"/>
          <w:i/>
          <w:iCs/>
          <w:sz w:val="20"/>
          <w:szCs w:val="20"/>
        </w:rPr>
        <w:t>et al.</w:t>
      </w:r>
      <w:r w:rsidRPr="002C27B4">
        <w:rPr>
          <w:rFonts w:ascii="Arial" w:hAnsi="Arial" w:cs="Arial"/>
          <w:sz w:val="20"/>
          <w:szCs w:val="20"/>
        </w:rPr>
        <w:t xml:space="preserve"> (2019) Association studies of up to 1.2 million individuals yield new insights into the genetic etiology of tobacco and alcohol use. </w:t>
      </w:r>
      <w:r w:rsidRPr="002C27B4">
        <w:rPr>
          <w:rFonts w:ascii="Arial" w:hAnsi="Arial" w:cs="Arial"/>
          <w:i/>
          <w:iCs/>
          <w:sz w:val="20"/>
          <w:szCs w:val="20"/>
        </w:rPr>
        <w:t>Nature Genetics</w:t>
      </w:r>
      <w:r w:rsidRPr="002C27B4">
        <w:rPr>
          <w:rFonts w:ascii="Arial" w:hAnsi="Arial" w:cs="Arial"/>
          <w:sz w:val="20"/>
          <w:szCs w:val="20"/>
        </w:rPr>
        <w:t>,</w:t>
      </w:r>
      <w:r w:rsidRPr="002C27B4">
        <w:rPr>
          <w:rFonts w:ascii="Arial" w:hAnsi="Arial" w:cs="Arial"/>
          <w:b/>
          <w:bCs/>
          <w:sz w:val="20"/>
          <w:szCs w:val="20"/>
        </w:rPr>
        <w:t> </w:t>
      </w:r>
      <w:r w:rsidRPr="002C27B4">
        <w:rPr>
          <w:rFonts w:ascii="Arial" w:hAnsi="Arial" w:cs="Arial"/>
          <w:sz w:val="20"/>
          <w:szCs w:val="20"/>
        </w:rPr>
        <w:t>237–244.</w:t>
      </w:r>
    </w:p>
    <w:p w14:paraId="02A88D0A"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 xml:space="preserve">McNab, F., </w:t>
      </w:r>
      <w:proofErr w:type="spellStart"/>
      <w:r w:rsidRPr="002C27B4">
        <w:rPr>
          <w:rFonts w:ascii="Arial" w:hAnsi="Arial" w:cs="Arial"/>
          <w:sz w:val="20"/>
          <w:szCs w:val="20"/>
        </w:rPr>
        <w:t>Zeidman</w:t>
      </w:r>
      <w:proofErr w:type="spellEnd"/>
      <w:r w:rsidRPr="002C27B4">
        <w:rPr>
          <w:rFonts w:ascii="Arial" w:hAnsi="Arial" w:cs="Arial"/>
          <w:sz w:val="20"/>
          <w:szCs w:val="20"/>
        </w:rPr>
        <w:t>, P., Rutledge, R. B., Smittenaar, P., Brown, H. R., Adams, R. A., &amp; Dolan, R. J. (2015). Age-related changes in working memory and the ability to ignore distraction. </w:t>
      </w:r>
      <w:r w:rsidRPr="002C27B4">
        <w:rPr>
          <w:rFonts w:ascii="Arial" w:hAnsi="Arial" w:cs="Arial"/>
          <w:i/>
          <w:iCs/>
          <w:sz w:val="20"/>
          <w:szCs w:val="20"/>
        </w:rPr>
        <w:t>Proceedings of the National Academy of Sciences</w:t>
      </w:r>
      <w:r w:rsidRPr="002C27B4">
        <w:rPr>
          <w:rFonts w:ascii="Arial" w:hAnsi="Arial" w:cs="Arial"/>
          <w:sz w:val="20"/>
          <w:szCs w:val="20"/>
        </w:rPr>
        <w:t>, </w:t>
      </w:r>
      <w:r w:rsidRPr="002C27B4">
        <w:rPr>
          <w:rFonts w:ascii="Arial" w:hAnsi="Arial" w:cs="Arial"/>
          <w:i/>
          <w:iCs/>
          <w:sz w:val="20"/>
          <w:szCs w:val="20"/>
        </w:rPr>
        <w:t>112</w:t>
      </w:r>
      <w:r w:rsidRPr="002C27B4">
        <w:rPr>
          <w:rFonts w:ascii="Arial" w:hAnsi="Arial" w:cs="Arial"/>
          <w:sz w:val="20"/>
          <w:szCs w:val="20"/>
        </w:rPr>
        <w:t>, 6515–6518.</w:t>
      </w:r>
    </w:p>
    <w:p w14:paraId="1737660B" w14:textId="77777777" w:rsidR="002C27B4" w:rsidRPr="002C27B4" w:rsidRDefault="002C27B4" w:rsidP="002C27B4">
      <w:pPr>
        <w:ind w:left="720" w:hanging="720"/>
        <w:rPr>
          <w:rFonts w:ascii="Arial" w:hAnsi="Arial" w:cs="Arial"/>
          <w:sz w:val="20"/>
          <w:szCs w:val="20"/>
          <w:lang w:val="de-DE"/>
        </w:rPr>
      </w:pPr>
      <w:r w:rsidRPr="002C27B4">
        <w:rPr>
          <w:rFonts w:ascii="Arial" w:hAnsi="Arial" w:cs="Arial"/>
          <w:sz w:val="20"/>
          <w:szCs w:val="20"/>
        </w:rPr>
        <w:t xml:space="preserve">Neuhaus, J. M., &amp; </w:t>
      </w:r>
      <w:proofErr w:type="spellStart"/>
      <w:r w:rsidRPr="002C27B4">
        <w:rPr>
          <w:rFonts w:ascii="Arial" w:hAnsi="Arial" w:cs="Arial"/>
          <w:sz w:val="20"/>
          <w:szCs w:val="20"/>
        </w:rPr>
        <w:t>Kalbfleisch</w:t>
      </w:r>
      <w:proofErr w:type="spellEnd"/>
      <w:r w:rsidRPr="002C27B4">
        <w:rPr>
          <w:rFonts w:ascii="Arial" w:hAnsi="Arial" w:cs="Arial"/>
          <w:sz w:val="20"/>
          <w:szCs w:val="20"/>
        </w:rPr>
        <w:t xml:space="preserve">, J. D. (1998). Between-and within-cluster covariate effects in the analysis of clustered data. </w:t>
      </w:r>
      <w:proofErr w:type="spellStart"/>
      <w:r w:rsidRPr="002C27B4">
        <w:rPr>
          <w:rFonts w:ascii="Arial" w:hAnsi="Arial" w:cs="Arial"/>
          <w:i/>
          <w:iCs/>
          <w:sz w:val="20"/>
          <w:szCs w:val="20"/>
          <w:lang w:val="de-DE"/>
        </w:rPr>
        <w:t>Biometrics</w:t>
      </w:r>
      <w:proofErr w:type="spellEnd"/>
      <w:r w:rsidRPr="002C27B4">
        <w:rPr>
          <w:rFonts w:ascii="Arial" w:hAnsi="Arial" w:cs="Arial"/>
          <w:sz w:val="20"/>
          <w:szCs w:val="20"/>
          <w:lang w:val="de-DE"/>
        </w:rPr>
        <w:t>, 638–645.</w:t>
      </w:r>
    </w:p>
    <w:p w14:paraId="43526A52" w14:textId="77777777" w:rsidR="002C27B4" w:rsidRPr="002C27B4" w:rsidRDefault="002C27B4" w:rsidP="002C27B4">
      <w:pPr>
        <w:ind w:left="720" w:hanging="720"/>
        <w:rPr>
          <w:rFonts w:ascii="Arial" w:hAnsi="Arial" w:cs="Arial"/>
          <w:sz w:val="20"/>
          <w:szCs w:val="20"/>
        </w:rPr>
      </w:pPr>
      <w:r w:rsidRPr="00174967">
        <w:rPr>
          <w:rFonts w:ascii="Arial" w:hAnsi="Arial" w:cs="Arial"/>
          <w:sz w:val="20"/>
          <w:szCs w:val="20"/>
          <w:lang w:val="de-DE"/>
        </w:rPr>
        <w:t xml:space="preserve">Nunnally, J., &amp; Bernstein, I. H. (1994). </w:t>
      </w:r>
      <w:proofErr w:type="spellStart"/>
      <w:r w:rsidRPr="00174967">
        <w:rPr>
          <w:rFonts w:ascii="Arial" w:hAnsi="Arial" w:cs="Arial"/>
          <w:sz w:val="20"/>
          <w:szCs w:val="20"/>
          <w:lang w:val="de-DE"/>
        </w:rPr>
        <w:t>Psychometric</w:t>
      </w:r>
      <w:proofErr w:type="spellEnd"/>
      <w:r w:rsidRPr="00174967">
        <w:rPr>
          <w:rFonts w:ascii="Arial" w:hAnsi="Arial" w:cs="Arial"/>
          <w:sz w:val="20"/>
          <w:szCs w:val="20"/>
          <w:lang w:val="de-DE"/>
        </w:rPr>
        <w:t xml:space="preserve"> </w:t>
      </w:r>
      <w:proofErr w:type="spellStart"/>
      <w:r w:rsidRPr="00174967">
        <w:rPr>
          <w:rFonts w:ascii="Arial" w:hAnsi="Arial" w:cs="Arial"/>
          <w:sz w:val="20"/>
          <w:szCs w:val="20"/>
          <w:lang w:val="de-DE"/>
        </w:rPr>
        <w:t>theory</w:t>
      </w:r>
      <w:proofErr w:type="spellEnd"/>
      <w:r w:rsidRPr="00174967">
        <w:rPr>
          <w:rFonts w:ascii="Arial" w:hAnsi="Arial" w:cs="Arial"/>
          <w:sz w:val="20"/>
          <w:szCs w:val="20"/>
          <w:lang w:val="de-DE"/>
        </w:rPr>
        <w:t xml:space="preserve"> (3</w:t>
      </w:r>
      <w:r w:rsidRPr="00174967">
        <w:rPr>
          <w:rFonts w:ascii="Arial" w:hAnsi="Arial" w:cs="Arial"/>
          <w:sz w:val="20"/>
          <w:szCs w:val="20"/>
          <w:vertAlign w:val="superscript"/>
          <w:lang w:val="de-DE"/>
        </w:rPr>
        <w:t>rd</w:t>
      </w:r>
      <w:r w:rsidRPr="00174967">
        <w:rPr>
          <w:rFonts w:ascii="Arial" w:hAnsi="Arial" w:cs="Arial"/>
          <w:sz w:val="20"/>
          <w:szCs w:val="20"/>
          <w:lang w:val="de-DE"/>
        </w:rPr>
        <w:t xml:space="preserve"> </w:t>
      </w:r>
      <w:proofErr w:type="spellStart"/>
      <w:r w:rsidRPr="00174967">
        <w:rPr>
          <w:rFonts w:ascii="Arial" w:hAnsi="Arial" w:cs="Arial"/>
          <w:sz w:val="20"/>
          <w:szCs w:val="20"/>
          <w:lang w:val="de-DE"/>
        </w:rPr>
        <w:t>ed</w:t>
      </w:r>
      <w:proofErr w:type="spellEnd"/>
      <w:r w:rsidRPr="00174967">
        <w:rPr>
          <w:rFonts w:ascii="Arial" w:hAnsi="Arial" w:cs="Arial"/>
          <w:sz w:val="20"/>
          <w:szCs w:val="20"/>
          <w:lang w:val="de-DE"/>
        </w:rPr>
        <w:t xml:space="preserve">.). </w:t>
      </w:r>
      <w:r w:rsidRPr="00174967">
        <w:rPr>
          <w:rFonts w:ascii="Arial" w:hAnsi="Arial" w:cs="Arial"/>
          <w:sz w:val="20"/>
          <w:szCs w:val="20"/>
        </w:rPr>
        <w:t>New York: McGraw-Hill.</w:t>
      </w:r>
    </w:p>
    <w:p w14:paraId="4BC5B0B8" w14:textId="77777777" w:rsidR="002C27B4" w:rsidRPr="002C27B4" w:rsidRDefault="002C27B4" w:rsidP="002C27B4">
      <w:pPr>
        <w:ind w:left="720" w:hanging="720"/>
        <w:rPr>
          <w:rFonts w:ascii="Arial" w:hAnsi="Arial" w:cs="Arial"/>
          <w:sz w:val="20"/>
          <w:szCs w:val="20"/>
        </w:rPr>
      </w:pPr>
      <w:proofErr w:type="spellStart"/>
      <w:r w:rsidRPr="002C27B4">
        <w:rPr>
          <w:rFonts w:ascii="Arial" w:hAnsi="Arial" w:cs="Arial"/>
          <w:sz w:val="20"/>
          <w:szCs w:val="20"/>
        </w:rPr>
        <w:t>Perrez</w:t>
      </w:r>
      <w:proofErr w:type="spellEnd"/>
      <w:r w:rsidRPr="002C27B4">
        <w:rPr>
          <w:rFonts w:ascii="Arial" w:hAnsi="Arial" w:cs="Arial"/>
          <w:sz w:val="20"/>
          <w:szCs w:val="20"/>
        </w:rPr>
        <w:t xml:space="preserve">, M., </w:t>
      </w:r>
      <w:proofErr w:type="spellStart"/>
      <w:r w:rsidRPr="002C27B4">
        <w:rPr>
          <w:rFonts w:ascii="Arial" w:hAnsi="Arial" w:cs="Arial"/>
          <w:sz w:val="20"/>
          <w:szCs w:val="20"/>
        </w:rPr>
        <w:t>Schoebi</w:t>
      </w:r>
      <w:proofErr w:type="spellEnd"/>
      <w:r w:rsidRPr="002C27B4">
        <w:rPr>
          <w:rFonts w:ascii="Arial" w:hAnsi="Arial" w:cs="Arial"/>
          <w:sz w:val="20"/>
          <w:szCs w:val="20"/>
        </w:rPr>
        <w:t>, D., &amp; Wilhelm, P. (2000). How to assess social regulation of stress and emotions in daily family life? A computer</w:t>
      </w:r>
      <w:r w:rsidRPr="002C27B4">
        <w:rPr>
          <w:rFonts w:ascii="Cambria Math" w:hAnsi="Cambria Math" w:cs="Cambria Math"/>
          <w:sz w:val="20"/>
          <w:szCs w:val="20"/>
        </w:rPr>
        <w:t>‐</w:t>
      </w:r>
      <w:r w:rsidRPr="002C27B4">
        <w:rPr>
          <w:rFonts w:ascii="Arial" w:hAnsi="Arial" w:cs="Arial"/>
          <w:sz w:val="20"/>
          <w:szCs w:val="20"/>
        </w:rPr>
        <w:t>assisted family self</w:t>
      </w:r>
      <w:r w:rsidRPr="002C27B4">
        <w:rPr>
          <w:rFonts w:ascii="Cambria Math" w:hAnsi="Cambria Math" w:cs="Cambria Math"/>
          <w:sz w:val="20"/>
          <w:szCs w:val="20"/>
        </w:rPr>
        <w:t>‐</w:t>
      </w:r>
      <w:r w:rsidRPr="002C27B4">
        <w:rPr>
          <w:rFonts w:ascii="Arial" w:hAnsi="Arial" w:cs="Arial"/>
          <w:sz w:val="20"/>
          <w:szCs w:val="20"/>
        </w:rPr>
        <w:t>monitoring system (FASEM</w:t>
      </w:r>
      <w:r w:rsidRPr="002C27B4">
        <w:rPr>
          <w:rFonts w:ascii="Cambria Math" w:hAnsi="Cambria Math" w:cs="Cambria Math"/>
          <w:sz w:val="20"/>
          <w:szCs w:val="20"/>
        </w:rPr>
        <w:t>‐</w:t>
      </w:r>
      <w:r w:rsidRPr="002C27B4">
        <w:rPr>
          <w:rFonts w:ascii="Arial" w:hAnsi="Arial" w:cs="Arial"/>
          <w:sz w:val="20"/>
          <w:szCs w:val="20"/>
        </w:rPr>
        <w:t xml:space="preserve">C). </w:t>
      </w:r>
      <w:r w:rsidRPr="002C27B4">
        <w:rPr>
          <w:rFonts w:ascii="Arial" w:hAnsi="Arial" w:cs="Arial"/>
          <w:i/>
          <w:iCs/>
          <w:sz w:val="20"/>
          <w:szCs w:val="20"/>
        </w:rPr>
        <w:t>Clinical Psychology &amp; Psychotherapy: An International Journal of Theory &amp; Practice, 7</w:t>
      </w:r>
      <w:r w:rsidRPr="002C27B4">
        <w:rPr>
          <w:rFonts w:ascii="Arial" w:hAnsi="Arial" w:cs="Arial"/>
          <w:sz w:val="20"/>
          <w:szCs w:val="20"/>
        </w:rPr>
        <w:t>, 326–339.</w:t>
      </w:r>
    </w:p>
    <w:p w14:paraId="381FAD1A" w14:textId="2A337D80" w:rsidR="002C27B4" w:rsidRPr="002C27B4" w:rsidRDefault="002C27B4" w:rsidP="002C27B4">
      <w:pPr>
        <w:ind w:left="720" w:hanging="720"/>
        <w:rPr>
          <w:rFonts w:ascii="Arial" w:hAnsi="Arial" w:cs="Arial"/>
          <w:sz w:val="20"/>
          <w:szCs w:val="20"/>
          <w:lang w:val="de-DE"/>
        </w:rPr>
      </w:pPr>
      <w:r w:rsidRPr="002C27B4">
        <w:rPr>
          <w:rFonts w:ascii="Arial" w:hAnsi="Arial" w:cs="Arial"/>
          <w:sz w:val="20"/>
          <w:szCs w:val="20"/>
        </w:rPr>
        <w:t xml:space="preserve">Powell, D. J., McMinn, D., &amp; Allan, J. L. (2017). Does real time variability in inhibitory control drive snacking behavior? </w:t>
      </w:r>
      <w:r w:rsidRPr="002C27B4">
        <w:rPr>
          <w:rFonts w:ascii="Arial" w:hAnsi="Arial" w:cs="Arial"/>
          <w:sz w:val="20"/>
          <w:szCs w:val="20"/>
          <w:lang w:val="de-DE"/>
        </w:rPr>
        <w:t xml:space="preserve">An intensive longitudinal </w:t>
      </w:r>
      <w:proofErr w:type="spellStart"/>
      <w:r w:rsidRPr="002C27B4">
        <w:rPr>
          <w:rFonts w:ascii="Arial" w:hAnsi="Arial" w:cs="Arial"/>
          <w:sz w:val="20"/>
          <w:szCs w:val="20"/>
          <w:lang w:val="de-DE"/>
        </w:rPr>
        <w:t>study</w:t>
      </w:r>
      <w:proofErr w:type="spellEnd"/>
      <w:r w:rsidRPr="002C27B4">
        <w:rPr>
          <w:rFonts w:ascii="Arial" w:hAnsi="Arial" w:cs="Arial"/>
          <w:sz w:val="20"/>
          <w:szCs w:val="20"/>
          <w:lang w:val="de-DE"/>
        </w:rPr>
        <w:t xml:space="preserve">. </w:t>
      </w:r>
      <w:proofErr w:type="spellStart"/>
      <w:r w:rsidRPr="002C27B4">
        <w:rPr>
          <w:rFonts w:ascii="Arial" w:hAnsi="Arial" w:cs="Arial"/>
          <w:i/>
          <w:iCs/>
          <w:sz w:val="20"/>
          <w:szCs w:val="20"/>
          <w:lang w:val="de-DE"/>
        </w:rPr>
        <w:t>Health</w:t>
      </w:r>
      <w:proofErr w:type="spellEnd"/>
      <w:r w:rsidRPr="002C27B4">
        <w:rPr>
          <w:rFonts w:ascii="Arial" w:hAnsi="Arial" w:cs="Arial"/>
          <w:i/>
          <w:iCs/>
          <w:sz w:val="20"/>
          <w:szCs w:val="20"/>
          <w:lang w:val="de-DE"/>
        </w:rPr>
        <w:t xml:space="preserve"> Psychology</w:t>
      </w:r>
      <w:r w:rsidRPr="002C27B4">
        <w:rPr>
          <w:rFonts w:ascii="Arial" w:hAnsi="Arial" w:cs="Arial"/>
          <w:sz w:val="20"/>
          <w:szCs w:val="20"/>
          <w:lang w:val="de-DE"/>
        </w:rPr>
        <w:t xml:space="preserve">, </w:t>
      </w:r>
      <w:r w:rsidRPr="002C27B4">
        <w:rPr>
          <w:rFonts w:ascii="Arial" w:hAnsi="Arial" w:cs="Arial"/>
          <w:i/>
          <w:iCs/>
          <w:sz w:val="20"/>
          <w:szCs w:val="20"/>
          <w:lang w:val="de-DE"/>
        </w:rPr>
        <w:t>36</w:t>
      </w:r>
      <w:r w:rsidRPr="002C27B4">
        <w:rPr>
          <w:rFonts w:ascii="Arial" w:hAnsi="Arial" w:cs="Arial"/>
          <w:sz w:val="20"/>
          <w:szCs w:val="20"/>
          <w:lang w:val="de-DE"/>
        </w:rPr>
        <w:t>, 356–365.</w:t>
      </w:r>
    </w:p>
    <w:p w14:paraId="32409DD5" w14:textId="77777777" w:rsidR="002C27B4" w:rsidRPr="005F0EA7" w:rsidRDefault="002C27B4" w:rsidP="002C27B4">
      <w:pPr>
        <w:ind w:left="720" w:hanging="720"/>
        <w:rPr>
          <w:rFonts w:ascii="Arial" w:hAnsi="Arial" w:cs="Arial"/>
          <w:sz w:val="20"/>
          <w:szCs w:val="20"/>
        </w:rPr>
      </w:pPr>
      <w:r w:rsidRPr="002C27B4">
        <w:rPr>
          <w:rFonts w:ascii="Arial" w:hAnsi="Arial" w:cs="Arial"/>
          <w:sz w:val="20"/>
          <w:szCs w:val="20"/>
          <w:lang w:val="de-DE"/>
        </w:rPr>
        <w:t xml:space="preserve">Reichert, M., </w:t>
      </w:r>
      <w:proofErr w:type="spellStart"/>
      <w:r w:rsidRPr="002C27B4">
        <w:rPr>
          <w:rFonts w:ascii="Arial" w:hAnsi="Arial" w:cs="Arial"/>
          <w:sz w:val="20"/>
          <w:szCs w:val="20"/>
          <w:lang w:val="de-DE"/>
        </w:rPr>
        <w:t>Gan</w:t>
      </w:r>
      <w:proofErr w:type="spellEnd"/>
      <w:r w:rsidRPr="002C27B4">
        <w:rPr>
          <w:rFonts w:ascii="Arial" w:hAnsi="Arial" w:cs="Arial"/>
          <w:sz w:val="20"/>
          <w:szCs w:val="20"/>
          <w:lang w:val="de-DE"/>
        </w:rPr>
        <w:t xml:space="preserve">, G., Renz, M., Braun, U., </w:t>
      </w:r>
      <w:proofErr w:type="spellStart"/>
      <w:r w:rsidRPr="002C27B4">
        <w:rPr>
          <w:rFonts w:ascii="Arial" w:hAnsi="Arial" w:cs="Arial"/>
          <w:sz w:val="20"/>
          <w:szCs w:val="20"/>
          <w:lang w:val="de-DE"/>
        </w:rPr>
        <w:t>Brüßler</w:t>
      </w:r>
      <w:proofErr w:type="spellEnd"/>
      <w:r w:rsidRPr="002C27B4">
        <w:rPr>
          <w:rFonts w:ascii="Arial" w:hAnsi="Arial" w:cs="Arial"/>
          <w:sz w:val="20"/>
          <w:szCs w:val="20"/>
          <w:lang w:val="de-DE"/>
        </w:rPr>
        <w:t xml:space="preserve">, S., Timm, I., ... &amp; Meyer-Lindenberg, A. (2021). </w:t>
      </w:r>
      <w:r w:rsidRPr="002C27B4">
        <w:rPr>
          <w:rFonts w:ascii="Arial" w:hAnsi="Arial" w:cs="Arial"/>
          <w:sz w:val="20"/>
          <w:szCs w:val="20"/>
        </w:rPr>
        <w:t>Ambulatory assessment for precision psychiatry: Foundations, current developments and future avenues. </w:t>
      </w:r>
      <w:r w:rsidRPr="002C27B4">
        <w:rPr>
          <w:rFonts w:ascii="Arial" w:hAnsi="Arial" w:cs="Arial"/>
          <w:i/>
          <w:iCs/>
          <w:sz w:val="20"/>
          <w:szCs w:val="20"/>
        </w:rPr>
        <w:t>Experimental Neurology</w:t>
      </w:r>
      <w:r w:rsidRPr="002C27B4">
        <w:rPr>
          <w:rFonts w:ascii="Arial" w:hAnsi="Arial" w:cs="Arial"/>
          <w:sz w:val="20"/>
          <w:szCs w:val="20"/>
        </w:rPr>
        <w:t>, </w:t>
      </w:r>
      <w:r w:rsidRPr="002C27B4">
        <w:rPr>
          <w:rFonts w:ascii="Arial" w:hAnsi="Arial" w:cs="Arial"/>
          <w:i/>
          <w:iCs/>
          <w:sz w:val="20"/>
          <w:szCs w:val="20"/>
        </w:rPr>
        <w:t>345</w:t>
      </w:r>
      <w:r w:rsidRPr="005F0EA7">
        <w:rPr>
          <w:rFonts w:ascii="Arial" w:hAnsi="Arial" w:cs="Arial"/>
          <w:sz w:val="20"/>
          <w:szCs w:val="20"/>
        </w:rPr>
        <w:t>, 113807.</w:t>
      </w:r>
    </w:p>
    <w:p w14:paraId="73F3B09E"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 xml:space="preserve">Rutledge, R. B., </w:t>
      </w:r>
      <w:proofErr w:type="spellStart"/>
      <w:r w:rsidRPr="002C27B4">
        <w:rPr>
          <w:rFonts w:ascii="Arial" w:hAnsi="Arial" w:cs="Arial"/>
          <w:sz w:val="20"/>
          <w:szCs w:val="20"/>
        </w:rPr>
        <w:t>Skandali</w:t>
      </w:r>
      <w:proofErr w:type="spellEnd"/>
      <w:r w:rsidRPr="002C27B4">
        <w:rPr>
          <w:rFonts w:ascii="Arial" w:hAnsi="Arial" w:cs="Arial"/>
          <w:sz w:val="20"/>
          <w:szCs w:val="20"/>
        </w:rPr>
        <w:t>, N., Dayan, P., &amp; Dolan, R. J. (2014). A computational and neural model of momentary subjective well-being. </w:t>
      </w:r>
      <w:r w:rsidRPr="002C27B4">
        <w:rPr>
          <w:rFonts w:ascii="Arial" w:hAnsi="Arial" w:cs="Arial"/>
          <w:i/>
          <w:iCs/>
          <w:sz w:val="20"/>
          <w:szCs w:val="20"/>
        </w:rPr>
        <w:t>Proceedings of the National Academy of Sciences</w:t>
      </w:r>
      <w:r w:rsidRPr="002C27B4">
        <w:rPr>
          <w:rFonts w:ascii="Arial" w:hAnsi="Arial" w:cs="Arial"/>
          <w:sz w:val="20"/>
          <w:szCs w:val="20"/>
        </w:rPr>
        <w:t>, </w:t>
      </w:r>
      <w:r w:rsidRPr="002C27B4">
        <w:rPr>
          <w:rFonts w:ascii="Arial" w:hAnsi="Arial" w:cs="Arial"/>
          <w:i/>
          <w:iCs/>
          <w:sz w:val="20"/>
          <w:szCs w:val="20"/>
        </w:rPr>
        <w:t>111</w:t>
      </w:r>
      <w:r w:rsidRPr="002C27B4">
        <w:rPr>
          <w:rFonts w:ascii="Arial" w:hAnsi="Arial" w:cs="Arial"/>
          <w:sz w:val="20"/>
          <w:szCs w:val="20"/>
        </w:rPr>
        <w:t>(33), 12252–12257.</w:t>
      </w:r>
    </w:p>
    <w:p w14:paraId="66CB9F19"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 xml:space="preserve">Savage, J. E., Jansen, P. R., Stringer, S., Watanabe, K., </w:t>
      </w:r>
      <w:proofErr w:type="spellStart"/>
      <w:r w:rsidRPr="002C27B4">
        <w:rPr>
          <w:rFonts w:ascii="Arial" w:hAnsi="Arial" w:cs="Arial"/>
          <w:sz w:val="20"/>
          <w:szCs w:val="20"/>
        </w:rPr>
        <w:t>Bryois</w:t>
      </w:r>
      <w:proofErr w:type="spellEnd"/>
      <w:r w:rsidRPr="002C27B4">
        <w:rPr>
          <w:rFonts w:ascii="Arial" w:hAnsi="Arial" w:cs="Arial"/>
          <w:sz w:val="20"/>
          <w:szCs w:val="20"/>
        </w:rPr>
        <w:t xml:space="preserve">, J., De Leeuw, C. A., ... &amp; </w:t>
      </w:r>
      <w:proofErr w:type="spellStart"/>
      <w:r w:rsidRPr="002C27B4">
        <w:rPr>
          <w:rFonts w:ascii="Arial" w:hAnsi="Arial" w:cs="Arial"/>
          <w:sz w:val="20"/>
          <w:szCs w:val="20"/>
        </w:rPr>
        <w:t>Posthuma</w:t>
      </w:r>
      <w:proofErr w:type="spellEnd"/>
      <w:r w:rsidRPr="002C27B4">
        <w:rPr>
          <w:rFonts w:ascii="Arial" w:hAnsi="Arial" w:cs="Arial"/>
          <w:sz w:val="20"/>
          <w:szCs w:val="20"/>
        </w:rPr>
        <w:t>, D. (2018). Genome-wide association meta-analysis in 269,867 individuals identifies new genetic and functional links to intelligence. </w:t>
      </w:r>
      <w:r w:rsidRPr="002C27B4">
        <w:rPr>
          <w:rFonts w:ascii="Arial" w:hAnsi="Arial" w:cs="Arial"/>
          <w:i/>
          <w:iCs/>
          <w:sz w:val="20"/>
          <w:szCs w:val="20"/>
        </w:rPr>
        <w:t>Nature Genetics</w:t>
      </w:r>
      <w:r w:rsidRPr="002C27B4">
        <w:rPr>
          <w:rFonts w:ascii="Arial" w:hAnsi="Arial" w:cs="Arial"/>
          <w:sz w:val="20"/>
          <w:szCs w:val="20"/>
        </w:rPr>
        <w:t>, 912-919.</w:t>
      </w:r>
    </w:p>
    <w:p w14:paraId="2CA36C1B"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 xml:space="preserve">Smittenaar, P., Rutledge, R. B., </w:t>
      </w:r>
      <w:proofErr w:type="spellStart"/>
      <w:r w:rsidRPr="002C27B4">
        <w:rPr>
          <w:rFonts w:ascii="Arial" w:hAnsi="Arial" w:cs="Arial"/>
          <w:sz w:val="20"/>
          <w:szCs w:val="20"/>
        </w:rPr>
        <w:t>Zeidman</w:t>
      </w:r>
      <w:proofErr w:type="spellEnd"/>
      <w:r w:rsidRPr="002C27B4">
        <w:rPr>
          <w:rFonts w:ascii="Arial" w:hAnsi="Arial" w:cs="Arial"/>
          <w:sz w:val="20"/>
          <w:szCs w:val="20"/>
        </w:rPr>
        <w:t>, P., Adams, R. A., Brown, H., Lewis, G., &amp; Dolan, R. J. (2015). Proactive and reactive response inhibition across the lifespan. </w:t>
      </w:r>
      <w:proofErr w:type="spellStart"/>
      <w:r w:rsidRPr="002C27B4">
        <w:rPr>
          <w:rFonts w:ascii="Arial" w:hAnsi="Arial" w:cs="Arial"/>
          <w:i/>
          <w:iCs/>
          <w:sz w:val="20"/>
          <w:szCs w:val="20"/>
        </w:rPr>
        <w:t>PLoS</w:t>
      </w:r>
      <w:proofErr w:type="spellEnd"/>
      <w:r w:rsidRPr="002C27B4">
        <w:rPr>
          <w:rFonts w:ascii="Arial" w:hAnsi="Arial" w:cs="Arial"/>
          <w:i/>
          <w:iCs/>
          <w:sz w:val="20"/>
          <w:szCs w:val="20"/>
        </w:rPr>
        <w:t xml:space="preserve"> One</w:t>
      </w:r>
      <w:r w:rsidRPr="002C27B4">
        <w:rPr>
          <w:rFonts w:ascii="Arial" w:hAnsi="Arial" w:cs="Arial"/>
          <w:sz w:val="20"/>
          <w:szCs w:val="20"/>
        </w:rPr>
        <w:t>, </w:t>
      </w:r>
      <w:r w:rsidRPr="002C27B4">
        <w:rPr>
          <w:rFonts w:ascii="Arial" w:hAnsi="Arial" w:cs="Arial"/>
          <w:i/>
          <w:iCs/>
          <w:sz w:val="20"/>
          <w:szCs w:val="20"/>
        </w:rPr>
        <w:t>10</w:t>
      </w:r>
      <w:r w:rsidRPr="002C27B4">
        <w:rPr>
          <w:rFonts w:ascii="Arial" w:hAnsi="Arial" w:cs="Arial"/>
          <w:sz w:val="20"/>
          <w:szCs w:val="20"/>
        </w:rPr>
        <w:t>, e0140383.</w:t>
      </w:r>
    </w:p>
    <w:p w14:paraId="1477227A"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lang w:val="de-DE"/>
        </w:rPr>
        <w:t xml:space="preserve">Spanagel R., Noori H. R., Heilig M. (2014). </w:t>
      </w:r>
      <w:r w:rsidRPr="002C27B4">
        <w:rPr>
          <w:rFonts w:ascii="Arial" w:hAnsi="Arial" w:cs="Arial"/>
          <w:sz w:val="20"/>
          <w:szCs w:val="20"/>
        </w:rPr>
        <w:t xml:space="preserve">Stress and alcohol interactions: Animal studies and clinical significance. </w:t>
      </w:r>
      <w:r w:rsidRPr="002C27B4">
        <w:rPr>
          <w:rFonts w:ascii="Arial" w:hAnsi="Arial" w:cs="Arial"/>
          <w:i/>
          <w:iCs/>
          <w:sz w:val="20"/>
          <w:szCs w:val="20"/>
        </w:rPr>
        <w:t>Trends in Neurosciences</w:t>
      </w:r>
      <w:r w:rsidRPr="002C27B4">
        <w:rPr>
          <w:rFonts w:ascii="Arial" w:hAnsi="Arial" w:cs="Arial"/>
          <w:sz w:val="20"/>
          <w:szCs w:val="20"/>
        </w:rPr>
        <w:t>,</w:t>
      </w:r>
      <w:r w:rsidRPr="002C27B4">
        <w:rPr>
          <w:rFonts w:ascii="Arial" w:hAnsi="Arial" w:cs="Arial"/>
          <w:i/>
          <w:iCs/>
          <w:sz w:val="20"/>
          <w:szCs w:val="20"/>
        </w:rPr>
        <w:t xml:space="preserve"> </w:t>
      </w:r>
      <w:r w:rsidRPr="002C27B4">
        <w:rPr>
          <w:rFonts w:ascii="Arial" w:hAnsi="Arial" w:cs="Arial"/>
          <w:sz w:val="20"/>
          <w:szCs w:val="20"/>
        </w:rPr>
        <w:t>37, 219–227.</w:t>
      </w:r>
    </w:p>
    <w:p w14:paraId="39724D8E" w14:textId="77777777" w:rsidR="002C27B4" w:rsidRPr="002C27B4" w:rsidRDefault="002C27B4" w:rsidP="002C27B4">
      <w:pPr>
        <w:ind w:left="720" w:hanging="720"/>
        <w:rPr>
          <w:rFonts w:ascii="Arial" w:hAnsi="Arial" w:cs="Arial"/>
          <w:sz w:val="20"/>
          <w:szCs w:val="20"/>
        </w:rPr>
      </w:pPr>
      <w:proofErr w:type="spellStart"/>
      <w:r w:rsidRPr="002C27B4">
        <w:rPr>
          <w:rFonts w:ascii="Arial" w:hAnsi="Arial" w:cs="Arial"/>
          <w:sz w:val="20"/>
          <w:szCs w:val="20"/>
        </w:rPr>
        <w:lastRenderedPageBreak/>
        <w:t>Sobell</w:t>
      </w:r>
      <w:proofErr w:type="spellEnd"/>
      <w:r w:rsidRPr="002C27B4">
        <w:rPr>
          <w:rFonts w:ascii="Arial" w:hAnsi="Arial" w:cs="Arial"/>
          <w:sz w:val="20"/>
          <w:szCs w:val="20"/>
        </w:rPr>
        <w:t xml:space="preserve">, L. C., </w:t>
      </w:r>
      <w:proofErr w:type="spellStart"/>
      <w:r w:rsidRPr="002C27B4">
        <w:rPr>
          <w:rFonts w:ascii="Arial" w:hAnsi="Arial" w:cs="Arial"/>
          <w:sz w:val="20"/>
          <w:szCs w:val="20"/>
        </w:rPr>
        <w:t>Ellingstad</w:t>
      </w:r>
      <w:proofErr w:type="spellEnd"/>
      <w:r w:rsidRPr="002C27B4">
        <w:rPr>
          <w:rFonts w:ascii="Arial" w:hAnsi="Arial" w:cs="Arial"/>
          <w:sz w:val="20"/>
          <w:szCs w:val="20"/>
        </w:rPr>
        <w:t xml:space="preserve">, T. P., &amp; </w:t>
      </w:r>
      <w:proofErr w:type="spellStart"/>
      <w:r w:rsidRPr="002C27B4">
        <w:rPr>
          <w:rFonts w:ascii="Arial" w:hAnsi="Arial" w:cs="Arial"/>
          <w:sz w:val="20"/>
          <w:szCs w:val="20"/>
        </w:rPr>
        <w:t>Sobell</w:t>
      </w:r>
      <w:proofErr w:type="spellEnd"/>
      <w:r w:rsidRPr="002C27B4">
        <w:rPr>
          <w:rFonts w:ascii="Arial" w:hAnsi="Arial" w:cs="Arial"/>
          <w:sz w:val="20"/>
          <w:szCs w:val="20"/>
        </w:rPr>
        <w:t xml:space="preserve">, M. B. (2000). Natural recovery from alcohol and drug problems: Methodological review of the research with suggestions for future directions. </w:t>
      </w:r>
      <w:r w:rsidRPr="002C27B4">
        <w:rPr>
          <w:rFonts w:ascii="Arial" w:hAnsi="Arial" w:cs="Arial"/>
          <w:i/>
          <w:iCs/>
          <w:sz w:val="20"/>
          <w:szCs w:val="20"/>
        </w:rPr>
        <w:t>Addiction, 95</w:t>
      </w:r>
      <w:r w:rsidRPr="002C27B4">
        <w:rPr>
          <w:rFonts w:ascii="Arial" w:hAnsi="Arial" w:cs="Arial"/>
          <w:sz w:val="20"/>
          <w:szCs w:val="20"/>
        </w:rPr>
        <w:t>, 749–764.</w:t>
      </w:r>
    </w:p>
    <w:p w14:paraId="71161301" w14:textId="77777777" w:rsidR="002C27B4" w:rsidRPr="002C27B4" w:rsidRDefault="002C27B4" w:rsidP="002C27B4">
      <w:pPr>
        <w:ind w:left="720" w:hanging="720"/>
        <w:rPr>
          <w:rFonts w:ascii="Arial" w:hAnsi="Arial" w:cs="Arial"/>
          <w:sz w:val="20"/>
          <w:szCs w:val="20"/>
        </w:rPr>
      </w:pPr>
      <w:proofErr w:type="spellStart"/>
      <w:r w:rsidRPr="002C27B4">
        <w:rPr>
          <w:rFonts w:ascii="Arial" w:hAnsi="Arial" w:cs="Arial"/>
          <w:sz w:val="20"/>
          <w:szCs w:val="20"/>
        </w:rPr>
        <w:t>Stavro</w:t>
      </w:r>
      <w:proofErr w:type="spellEnd"/>
      <w:r w:rsidRPr="002C27B4">
        <w:rPr>
          <w:rFonts w:ascii="Arial" w:hAnsi="Arial" w:cs="Arial"/>
          <w:sz w:val="20"/>
          <w:szCs w:val="20"/>
        </w:rPr>
        <w:t>, K., Pelletier, J., &amp; Potvin, S. (2013). Widespread and sustained cognitive deficits in alcoholism: a meta</w:t>
      </w:r>
      <w:r w:rsidRPr="002C27B4">
        <w:rPr>
          <w:rFonts w:ascii="Cambria Math" w:hAnsi="Cambria Math" w:cs="Cambria Math"/>
          <w:sz w:val="20"/>
          <w:szCs w:val="20"/>
        </w:rPr>
        <w:t>‐</w:t>
      </w:r>
      <w:r w:rsidRPr="002C27B4">
        <w:rPr>
          <w:rFonts w:ascii="Arial" w:hAnsi="Arial" w:cs="Arial"/>
          <w:sz w:val="20"/>
          <w:szCs w:val="20"/>
        </w:rPr>
        <w:t xml:space="preserve">analysis. </w:t>
      </w:r>
      <w:r w:rsidRPr="002C27B4">
        <w:rPr>
          <w:rFonts w:ascii="Arial" w:hAnsi="Arial" w:cs="Arial"/>
          <w:i/>
          <w:iCs/>
          <w:sz w:val="20"/>
          <w:szCs w:val="20"/>
        </w:rPr>
        <w:t>Addiction Biology, 18</w:t>
      </w:r>
      <w:r w:rsidRPr="002C27B4">
        <w:rPr>
          <w:rFonts w:ascii="Arial" w:hAnsi="Arial" w:cs="Arial"/>
          <w:sz w:val="20"/>
          <w:szCs w:val="20"/>
        </w:rPr>
        <w:t>, 203–213.</w:t>
      </w:r>
    </w:p>
    <w:p w14:paraId="76E40612" w14:textId="77777777" w:rsidR="002C27B4" w:rsidRPr="005F0EA7" w:rsidRDefault="002C27B4" w:rsidP="002C27B4">
      <w:pPr>
        <w:ind w:left="720" w:hanging="720"/>
        <w:rPr>
          <w:rFonts w:ascii="Arial" w:hAnsi="Arial" w:cs="Arial"/>
          <w:sz w:val="20"/>
          <w:szCs w:val="20"/>
        </w:rPr>
      </w:pPr>
      <w:r w:rsidRPr="002C27B4">
        <w:rPr>
          <w:rFonts w:ascii="Arial" w:hAnsi="Arial" w:cs="Arial"/>
          <w:sz w:val="20"/>
          <w:szCs w:val="20"/>
        </w:rPr>
        <w:t xml:space="preserve">Verbruggen, F., Aron, A. R., Band, G. P., </w:t>
      </w:r>
      <w:proofErr w:type="spellStart"/>
      <w:r w:rsidRPr="002C27B4">
        <w:rPr>
          <w:rFonts w:ascii="Arial" w:hAnsi="Arial" w:cs="Arial"/>
          <w:sz w:val="20"/>
          <w:szCs w:val="20"/>
        </w:rPr>
        <w:t>Beste</w:t>
      </w:r>
      <w:proofErr w:type="spellEnd"/>
      <w:r w:rsidRPr="002C27B4">
        <w:rPr>
          <w:rFonts w:ascii="Arial" w:hAnsi="Arial" w:cs="Arial"/>
          <w:sz w:val="20"/>
          <w:szCs w:val="20"/>
        </w:rPr>
        <w:t xml:space="preserve">, C., Bissett, P. G., Brockett, A. T., ... &amp; </w:t>
      </w:r>
      <w:proofErr w:type="spellStart"/>
      <w:r w:rsidRPr="002C27B4">
        <w:rPr>
          <w:rFonts w:ascii="Arial" w:hAnsi="Arial" w:cs="Arial"/>
          <w:sz w:val="20"/>
          <w:szCs w:val="20"/>
        </w:rPr>
        <w:t>Boehler</w:t>
      </w:r>
      <w:proofErr w:type="spellEnd"/>
      <w:r w:rsidRPr="002C27B4">
        <w:rPr>
          <w:rFonts w:ascii="Arial" w:hAnsi="Arial" w:cs="Arial"/>
          <w:sz w:val="20"/>
          <w:szCs w:val="20"/>
        </w:rPr>
        <w:t>, C. N. (2019). A consensus guide to capturing the ability to inhibit actions and impulsive behaviors in the stop-signal task. </w:t>
      </w:r>
      <w:proofErr w:type="spellStart"/>
      <w:r w:rsidRPr="005F0EA7">
        <w:rPr>
          <w:rFonts w:ascii="Arial" w:hAnsi="Arial" w:cs="Arial"/>
          <w:i/>
          <w:iCs/>
          <w:sz w:val="20"/>
          <w:szCs w:val="20"/>
        </w:rPr>
        <w:t>e</w:t>
      </w:r>
      <w:r w:rsidRPr="002C27B4">
        <w:rPr>
          <w:rFonts w:ascii="Arial" w:hAnsi="Arial" w:cs="Arial"/>
          <w:i/>
          <w:iCs/>
          <w:sz w:val="20"/>
          <w:szCs w:val="20"/>
        </w:rPr>
        <w:t>LIFE</w:t>
      </w:r>
      <w:proofErr w:type="spellEnd"/>
      <w:r w:rsidRPr="002C27B4">
        <w:rPr>
          <w:rFonts w:ascii="Arial" w:hAnsi="Arial" w:cs="Arial"/>
          <w:sz w:val="20"/>
          <w:szCs w:val="20"/>
        </w:rPr>
        <w:t>, </w:t>
      </w:r>
      <w:r w:rsidRPr="002C27B4">
        <w:rPr>
          <w:rFonts w:ascii="Arial" w:hAnsi="Arial" w:cs="Arial"/>
          <w:i/>
          <w:iCs/>
          <w:sz w:val="20"/>
          <w:szCs w:val="20"/>
        </w:rPr>
        <w:t>8</w:t>
      </w:r>
      <w:r w:rsidRPr="005F0EA7">
        <w:rPr>
          <w:rFonts w:ascii="Arial" w:hAnsi="Arial" w:cs="Arial"/>
          <w:sz w:val="20"/>
          <w:szCs w:val="20"/>
        </w:rPr>
        <w:t>, e46323.</w:t>
      </w:r>
    </w:p>
    <w:p w14:paraId="24C9D25B" w14:textId="77777777" w:rsidR="002C27B4" w:rsidRPr="002C27B4" w:rsidRDefault="002C27B4" w:rsidP="002C27B4">
      <w:pPr>
        <w:ind w:left="720" w:hanging="720"/>
        <w:rPr>
          <w:rFonts w:ascii="Arial" w:hAnsi="Arial" w:cs="Arial"/>
          <w:sz w:val="20"/>
          <w:szCs w:val="20"/>
        </w:rPr>
      </w:pPr>
      <w:r w:rsidRPr="002C27B4">
        <w:rPr>
          <w:rFonts w:ascii="Arial" w:hAnsi="Arial" w:cs="Arial"/>
          <w:sz w:val="20"/>
          <w:szCs w:val="20"/>
        </w:rPr>
        <w:t>World Health Organization (2019). </w:t>
      </w:r>
      <w:r w:rsidRPr="002C27B4">
        <w:rPr>
          <w:rFonts w:ascii="Arial" w:hAnsi="Arial" w:cs="Arial"/>
          <w:i/>
          <w:iCs/>
          <w:sz w:val="20"/>
          <w:szCs w:val="20"/>
        </w:rPr>
        <w:t>Global Status Report on Alcohol and Health 2018</w:t>
      </w:r>
      <w:r w:rsidRPr="002C27B4">
        <w:rPr>
          <w:rFonts w:ascii="Arial" w:hAnsi="Arial" w:cs="Arial"/>
          <w:sz w:val="20"/>
          <w:szCs w:val="20"/>
        </w:rPr>
        <w:t>. World Health Organization.</w:t>
      </w:r>
    </w:p>
    <w:p w14:paraId="5E522782" w14:textId="77777777" w:rsidR="00E6133D" w:rsidRPr="00980C22" w:rsidRDefault="00E6133D" w:rsidP="005F0EA7">
      <w:pPr>
        <w:pBdr>
          <w:top w:val="nil"/>
          <w:left w:val="nil"/>
          <w:bottom w:val="nil"/>
          <w:right w:val="nil"/>
          <w:between w:val="nil"/>
        </w:pBdr>
        <w:contextualSpacing/>
        <w:rPr>
          <w:rFonts w:ascii="Arial" w:hAnsi="Arial" w:cs="Arial"/>
          <w:color w:val="000000"/>
          <w:sz w:val="20"/>
          <w:szCs w:val="20"/>
        </w:rPr>
      </w:pPr>
    </w:p>
    <w:p w14:paraId="0072F1CA" w14:textId="366EECD7" w:rsidR="00215D04" w:rsidRDefault="00215D04">
      <w:pPr>
        <w:rPr>
          <w:rFonts w:ascii="Arial" w:hAnsi="Arial" w:cs="Arial"/>
          <w:color w:val="000000"/>
          <w:sz w:val="20"/>
          <w:szCs w:val="20"/>
        </w:rPr>
      </w:pPr>
      <w:r>
        <w:rPr>
          <w:rFonts w:ascii="Arial" w:hAnsi="Arial" w:cs="Arial"/>
          <w:color w:val="000000"/>
          <w:sz w:val="20"/>
          <w:szCs w:val="20"/>
        </w:rPr>
        <w:br w:type="page"/>
      </w:r>
    </w:p>
    <w:p w14:paraId="3F27AE42" w14:textId="76D10BBA" w:rsidR="00E6133D" w:rsidRDefault="00E6133D" w:rsidP="00E6133D">
      <w:pPr>
        <w:pBdr>
          <w:top w:val="nil"/>
          <w:left w:val="nil"/>
          <w:bottom w:val="nil"/>
          <w:right w:val="nil"/>
          <w:between w:val="nil"/>
        </w:pBdr>
        <w:contextualSpacing/>
        <w:rPr>
          <w:rFonts w:ascii="Arial" w:hAnsi="Arial" w:cs="Arial"/>
          <w:color w:val="000000"/>
          <w:sz w:val="20"/>
          <w:szCs w:val="20"/>
        </w:rPr>
      </w:pPr>
    </w:p>
    <w:p w14:paraId="050F83B3"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00E2C86D" w14:textId="14790EF9" w:rsidR="00901938" w:rsidRDefault="00901938">
      <w:pPr>
        <w:rPr>
          <w:rFonts w:ascii="Arial" w:hAnsi="Arial" w:cs="Arial"/>
          <w:color w:val="000000"/>
          <w:sz w:val="20"/>
          <w:szCs w:val="20"/>
        </w:rPr>
      </w:pPr>
      <w:r>
        <w:rPr>
          <w:rFonts w:ascii="Arial" w:hAnsi="Arial" w:cs="Arial"/>
          <w:color w:val="000000"/>
          <w:sz w:val="20"/>
          <w:szCs w:val="20"/>
        </w:rPr>
        <w:br w:type="page"/>
      </w:r>
    </w:p>
    <w:p w14:paraId="6554CD82" w14:textId="7DB6C73B" w:rsidR="00901938" w:rsidRDefault="00901938" w:rsidP="00901938">
      <w:pPr>
        <w:pBdr>
          <w:top w:val="nil"/>
          <w:left w:val="nil"/>
          <w:bottom w:val="nil"/>
          <w:right w:val="nil"/>
          <w:between w:val="nil"/>
        </w:pBdr>
        <w:contextualSpacing/>
        <w:rPr>
          <w:rFonts w:ascii="Arial" w:hAnsi="Arial" w:cs="Arial"/>
          <w:color w:val="000000"/>
          <w:sz w:val="20"/>
          <w:szCs w:val="20"/>
        </w:rPr>
      </w:pPr>
    </w:p>
    <w:p w14:paraId="015CEAFE" w14:textId="77777777" w:rsidR="00901938" w:rsidRPr="00F649EE" w:rsidRDefault="00901938" w:rsidP="00901938">
      <w:pPr>
        <w:pBdr>
          <w:top w:val="nil"/>
          <w:left w:val="nil"/>
          <w:bottom w:val="nil"/>
          <w:right w:val="nil"/>
          <w:between w:val="nil"/>
        </w:pBdr>
        <w:contextualSpacing/>
        <w:rPr>
          <w:rFonts w:ascii="Arial" w:hAnsi="Arial" w:cs="Arial"/>
          <w:color w:val="000000"/>
          <w:sz w:val="20"/>
          <w:szCs w:val="20"/>
        </w:rPr>
      </w:pPr>
    </w:p>
    <w:p w14:paraId="64AFC1ED" w14:textId="64EDD9F9" w:rsidR="00901938" w:rsidRPr="00F649EE" w:rsidRDefault="00901938" w:rsidP="00901938">
      <w:pPr>
        <w:keepNext/>
        <w:pBdr>
          <w:top w:val="nil"/>
          <w:left w:val="nil"/>
          <w:bottom w:val="nil"/>
          <w:right w:val="nil"/>
          <w:between w:val="nil"/>
        </w:pBdr>
        <w:spacing w:before="240" w:after="60"/>
        <w:contextualSpacing/>
        <w:rPr>
          <w:rFonts w:ascii="Arial" w:hAnsi="Arial" w:cs="Arial"/>
          <w:b/>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3</w:t>
      </w:r>
      <w:r w:rsidRPr="00F649EE">
        <w:rPr>
          <w:rFonts w:ascii="Arial" w:hAnsi="Arial" w:cs="Arial"/>
          <w:b/>
          <w:color w:val="000000"/>
          <w:sz w:val="20"/>
          <w:szCs w:val="20"/>
        </w:rPr>
        <w:t xml:space="preserve">. </w:t>
      </w:r>
      <w:r>
        <w:rPr>
          <w:rFonts w:ascii="Arial" w:hAnsi="Arial" w:cs="Arial"/>
          <w:color w:val="000000"/>
          <w:sz w:val="20"/>
          <w:szCs w:val="20"/>
        </w:rPr>
        <w:t xml:space="preserve">Factor loadings and </w:t>
      </w:r>
      <w:commentRangeStart w:id="287"/>
      <w:r>
        <w:rPr>
          <w:rFonts w:ascii="Arial" w:hAnsi="Arial" w:cs="Arial"/>
          <w:color w:val="000000"/>
          <w:sz w:val="20"/>
          <w:szCs w:val="20"/>
        </w:rPr>
        <w:t>cluster</w:t>
      </w:r>
      <w:r w:rsidR="00240C28">
        <w:rPr>
          <w:rFonts w:ascii="Arial" w:hAnsi="Arial" w:cs="Arial"/>
          <w:color w:val="000000"/>
          <w:sz w:val="20"/>
          <w:szCs w:val="20"/>
        </w:rPr>
        <w:t>s</w:t>
      </w:r>
      <w:commentRangeEnd w:id="287"/>
      <w:r w:rsidR="005F0EA7">
        <w:rPr>
          <w:rStyle w:val="CommentReference"/>
          <w:rFonts w:ascii="Times New Roman" w:eastAsia="Times New Roman" w:hAnsi="Times New Roman" w:cs="Times New Roman"/>
        </w:rPr>
        <w:commentReference w:id="287"/>
      </w:r>
    </w:p>
    <w:p w14:paraId="034024A7"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172FB426" w14:textId="666A4F30" w:rsidR="00901938" w:rsidRDefault="00901938">
      <w:pPr>
        <w:rPr>
          <w:rFonts w:ascii="Arial" w:hAnsi="Arial" w:cs="Arial"/>
          <w:color w:val="000000"/>
          <w:sz w:val="20"/>
          <w:szCs w:val="20"/>
        </w:rPr>
      </w:pPr>
      <w:r>
        <w:rPr>
          <w:rFonts w:ascii="Arial" w:hAnsi="Arial" w:cs="Arial"/>
          <w:color w:val="000000"/>
          <w:sz w:val="20"/>
          <w:szCs w:val="20"/>
        </w:rPr>
        <w:br w:type="page"/>
      </w:r>
    </w:p>
    <w:p w14:paraId="176CD701" w14:textId="3F27CA1D" w:rsidR="00E6133D" w:rsidRPr="00F649EE" w:rsidDel="00EF69C0" w:rsidRDefault="00E6133D" w:rsidP="00E6133D">
      <w:pPr>
        <w:pBdr>
          <w:top w:val="nil"/>
          <w:left w:val="nil"/>
          <w:bottom w:val="nil"/>
          <w:right w:val="nil"/>
          <w:between w:val="nil"/>
        </w:pBdr>
        <w:contextualSpacing/>
        <w:rPr>
          <w:del w:id="288" w:author="Microsoft Office User" w:date="2022-03-14T08:26:00Z"/>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footerReference w:type="default" r:id="rId17"/>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Microsoft Office User" w:date="2022-03-23T17:48:00Z" w:initials="MOU">
    <w:p w14:paraId="0FC90A5A" w14:textId="025265D9" w:rsidR="00431DAC" w:rsidRDefault="00431DAC">
      <w:pPr>
        <w:pStyle w:val="CommentText"/>
      </w:pPr>
      <w:r>
        <w:rPr>
          <w:rStyle w:val="CommentReference"/>
        </w:rPr>
        <w:annotationRef/>
      </w:r>
      <w:r>
        <w:t xml:space="preserve">Updated N? </w:t>
      </w:r>
    </w:p>
  </w:comment>
  <w:comment w:id="10" w:author="Hilmar Zech" w:date="2022-03-24T11:02:00Z" w:initials="HZ">
    <w:p w14:paraId="553C17F6" w14:textId="1A0D285A" w:rsidR="009163F8" w:rsidRDefault="009163F8">
      <w:pPr>
        <w:pStyle w:val="CommentText"/>
      </w:pPr>
      <w:r>
        <w:rPr>
          <w:rStyle w:val="CommentReference"/>
        </w:rPr>
        <w:annotationRef/>
      </w:r>
      <w:r w:rsidR="004952BC">
        <w:t>Our number of participants differs from that reported by the Redcap dashboard (used for monitoring). It is true that in</w:t>
      </w:r>
      <w:r w:rsidR="002317C3">
        <w:t xml:space="preserve"> total 585 participants with AUD were included. </w:t>
      </w:r>
      <w:r w:rsidR="004952BC">
        <w:t xml:space="preserve">However, only </w:t>
      </w:r>
      <w:r w:rsidR="002317C3">
        <w:t xml:space="preserve">545 </w:t>
      </w:r>
      <w:r w:rsidR="004952BC">
        <w:t xml:space="preserve">of those </w:t>
      </w:r>
      <w:r w:rsidR="002317C3">
        <w:t>were included in the EMA part. Of those, we received EMA data from 530 and GBE data from 513. Of the participants with GBE data, we received baseline data in the correct time window from 488 participants</w:t>
      </w:r>
      <w:r w:rsidR="00AF7A36">
        <w:t>.</w:t>
      </w:r>
    </w:p>
  </w:comment>
  <w:comment w:id="13" w:author="Microsoft Office User" w:date="2022-03-23T17:49:00Z" w:initials="MOU">
    <w:p w14:paraId="394BBCDA" w14:textId="24BB281A" w:rsidR="00431DAC" w:rsidRDefault="00431DAC">
      <w:pPr>
        <w:pStyle w:val="CommentText"/>
      </w:pPr>
      <w:r>
        <w:rPr>
          <w:rStyle w:val="CommentReference"/>
        </w:rPr>
        <w:annotationRef/>
      </w:r>
      <w:r>
        <w:t xml:space="preserve">Updated results? </w:t>
      </w:r>
    </w:p>
  </w:comment>
  <w:comment w:id="14" w:author="Hilmar Zech" w:date="2022-03-25T09:56:00Z" w:initials="HZ">
    <w:p w14:paraId="42BAC82F" w14:textId="427AA5FB" w:rsidR="00842EC4" w:rsidRDefault="00842EC4">
      <w:pPr>
        <w:pStyle w:val="CommentText"/>
      </w:pPr>
      <w:r>
        <w:rPr>
          <w:rStyle w:val="CommentReference"/>
        </w:rPr>
        <w:annotationRef/>
      </w:r>
      <w:r>
        <w:t>Everything is updated with the new dataset, now.</w:t>
      </w:r>
    </w:p>
  </w:comment>
  <w:comment w:id="30" w:author="Hilmar Zech" w:date="2022-03-24T12:09:00Z" w:initials="HZ">
    <w:p w14:paraId="78F8E96A" w14:textId="7DE0F22A" w:rsidR="00B00575" w:rsidRDefault="00B00575">
      <w:pPr>
        <w:pStyle w:val="CommentText"/>
      </w:pPr>
      <w:r>
        <w:rPr>
          <w:rStyle w:val="CommentReference"/>
        </w:rPr>
        <w:annotationRef/>
      </w:r>
      <w:r>
        <w:t xml:space="preserve">I wanted to connect this to the last sentence, by saying something like: “this diversity in </w:t>
      </w:r>
      <w:r w:rsidR="00E04A20">
        <w:t>research domains has also led to a diversity of measures”, but perhaps that’s a unnecessary detail.</w:t>
      </w:r>
    </w:p>
  </w:comment>
  <w:comment w:id="31" w:author="Microsoft Office User" w:date="2022-03-23T17:54:00Z" w:initials="MOU">
    <w:p w14:paraId="37065351" w14:textId="44C9CBDC" w:rsidR="00FE001D" w:rsidRDefault="00FE001D">
      <w:pPr>
        <w:pStyle w:val="CommentText"/>
      </w:pPr>
      <w:r>
        <w:rPr>
          <w:rStyle w:val="CommentReference"/>
        </w:rPr>
        <w:annotationRef/>
      </w:r>
      <w:r>
        <w:t xml:space="preserve">Processes? </w:t>
      </w:r>
    </w:p>
  </w:comment>
  <w:comment w:id="32" w:author="Hilmar Zech" w:date="2022-03-24T12:08:00Z" w:initials="HZ">
    <w:p w14:paraId="1F15598C" w14:textId="69E44B96" w:rsidR="00B00575" w:rsidRDefault="00B00575">
      <w:pPr>
        <w:pStyle w:val="CommentText"/>
      </w:pPr>
      <w:r>
        <w:rPr>
          <w:rStyle w:val="CommentReference"/>
        </w:rPr>
        <w:annotationRef/>
      </w:r>
      <w:r>
        <w:rPr>
          <w:rStyle w:val="CommentReference"/>
        </w:rPr>
        <w:t>Yes, it’s a bit broader than capacities, but perhaps connects better to the last paragraph.</w:t>
      </w:r>
    </w:p>
  </w:comment>
  <w:comment w:id="35" w:author="Microsoft Office User" w:date="2022-03-23T17:55:00Z" w:initials="MOU">
    <w:p w14:paraId="3E6BCD60" w14:textId="7E2AE640" w:rsidR="00FE001D" w:rsidRDefault="00FE001D">
      <w:pPr>
        <w:pStyle w:val="CommentText"/>
      </w:pPr>
      <w:r>
        <w:rPr>
          <w:rStyle w:val="CommentReference"/>
        </w:rPr>
        <w:annotationRef/>
      </w:r>
      <w:r>
        <w:t xml:space="preserve">Consistency? </w:t>
      </w:r>
    </w:p>
  </w:comment>
  <w:comment w:id="36" w:author="Hilmar Zech" w:date="2022-03-24T12:11:00Z" w:initials="HZ">
    <w:p w14:paraId="015195DE" w14:textId="5EF2CE90" w:rsidR="00BF476D" w:rsidRDefault="00BF476D">
      <w:pPr>
        <w:pStyle w:val="CommentText"/>
      </w:pPr>
      <w:r>
        <w:rPr>
          <w:rStyle w:val="CommentReference"/>
        </w:rPr>
        <w:annotationRef/>
      </w:r>
      <w:r>
        <w:t>Yes, that’s indeed more commonly used (although I’m not sure I understand the difference, yet).</w:t>
      </w:r>
    </w:p>
  </w:comment>
  <w:comment w:id="39" w:author="Microsoft Office User" w:date="2022-03-23T17:58:00Z" w:initials="MOU">
    <w:p w14:paraId="450930CB" w14:textId="051C37EE" w:rsidR="00E850B6" w:rsidRDefault="00E850B6">
      <w:pPr>
        <w:pStyle w:val="CommentText"/>
      </w:pPr>
      <w:r>
        <w:rPr>
          <w:rStyle w:val="CommentReference"/>
        </w:rPr>
        <w:annotationRef/>
      </w:r>
      <w:r>
        <w:t xml:space="preserve">We may show the equation </w:t>
      </w:r>
    </w:p>
  </w:comment>
  <w:comment w:id="44" w:author="Hilmar Zech" w:date="2022-03-24T12:14:00Z" w:initials="HZ">
    <w:p w14:paraId="3818B3A9" w14:textId="2B3CE6B1" w:rsidR="003E389F" w:rsidRDefault="003E389F">
      <w:pPr>
        <w:pStyle w:val="CommentText"/>
      </w:pPr>
      <w:r>
        <w:rPr>
          <w:rStyle w:val="CommentReference"/>
        </w:rPr>
        <w:annotationRef/>
      </w:r>
      <w:r>
        <w:t>Or “real-life” (to stick to the above terminology)?</w:t>
      </w:r>
    </w:p>
  </w:comment>
  <w:comment w:id="55" w:author="Hilmar Zech" w:date="2022-03-24T12:57:00Z" w:initials="HZ">
    <w:p w14:paraId="09A57B86" w14:textId="1D6C481F" w:rsidR="00F17B08" w:rsidRDefault="00F17B08">
      <w:pPr>
        <w:pStyle w:val="CommentText"/>
      </w:pPr>
      <w:r>
        <w:rPr>
          <w:rStyle w:val="CommentReference"/>
        </w:rPr>
        <w:annotationRef/>
      </w:r>
      <w:r>
        <w:t>Comment Lorenz: “</w:t>
      </w:r>
      <w:r>
        <w:rPr>
          <w:rFonts w:ascii="Arial" w:hAnsi="Arial" w:cs="Arial"/>
          <w:b/>
          <w:color w:val="000000"/>
        </w:rPr>
        <w:t xml:space="preserve">Hilmar, as discussed, please write a few sentences that guide the reader through the study protocol, the tasks and their analysis, otherwise results are not accessible / very hard to read! </w:t>
      </w:r>
      <w:r>
        <w:t>“</w:t>
      </w:r>
    </w:p>
  </w:comment>
  <w:comment w:id="56" w:author="Hilmar Zech" w:date="2022-03-24T12:57:00Z" w:initials="HZ">
    <w:p w14:paraId="1B635A70" w14:textId="703C2D94" w:rsidR="00F17B08" w:rsidRDefault="00F17B08">
      <w:pPr>
        <w:pStyle w:val="CommentText"/>
      </w:pPr>
      <w:r>
        <w:rPr>
          <w:rStyle w:val="CommentReference"/>
        </w:rPr>
        <w:annotationRef/>
      </w:r>
      <w:r>
        <w:t>I added some information to the respective sections (reliability and construct validity).</w:t>
      </w:r>
    </w:p>
  </w:comment>
  <w:comment w:id="86" w:author="Hilmar Zech" w:date="2022-03-24T12:49:00Z" w:initials="HZ">
    <w:p w14:paraId="15D441B1" w14:textId="4B31F0DD" w:rsidR="009C1778" w:rsidRDefault="009C1778">
      <w:pPr>
        <w:pStyle w:val="CommentText"/>
      </w:pPr>
      <w:r>
        <w:rPr>
          <w:rStyle w:val="CommentReference"/>
        </w:rPr>
        <w:annotationRef/>
      </w:r>
      <w:r>
        <w:t xml:space="preserve">I wonder whether we should move these analyses to the supplementary materials, as the focus of the paper is on test–retest reliability. </w:t>
      </w:r>
      <w:r w:rsidR="00B57B84">
        <w:t>Enkavi also does not report split-half reliabilities in the main paper.</w:t>
      </w:r>
    </w:p>
  </w:comment>
  <w:comment w:id="94" w:author="Microsoft Office User" w:date="2022-03-14T09:15:00Z" w:initials="MOU">
    <w:p w14:paraId="0982193F" w14:textId="77777777" w:rsidR="006F534B" w:rsidRDefault="006F534B" w:rsidP="006F534B">
      <w:pPr>
        <w:pStyle w:val="CommentText"/>
      </w:pPr>
      <w:r>
        <w:rPr>
          <w:rStyle w:val="CommentReference"/>
        </w:rPr>
        <w:annotationRef/>
      </w:r>
      <w:r>
        <w:t xml:space="preserve">Confusing! Both are (or at least can be) based on mixed models. You suggested to say aggregation vs. prediction. </w:t>
      </w:r>
    </w:p>
    <w:p w14:paraId="5F0F4CC4" w14:textId="77777777" w:rsidR="006F534B" w:rsidRDefault="006F534B" w:rsidP="006F534B">
      <w:pPr>
        <w:pStyle w:val="CommentText"/>
      </w:pPr>
      <w:r>
        <w:t>But we need to discuss this one more time</w:t>
      </w:r>
    </w:p>
    <w:p w14:paraId="6900F4F6" w14:textId="77777777" w:rsidR="006F534B" w:rsidRDefault="006F534B" w:rsidP="006F534B">
      <w:pPr>
        <w:pStyle w:val="CommentText"/>
      </w:pPr>
      <w:r>
        <w:t>I guess aggregation is fine; but prediction… Also aggregation can be based on prediction….</w:t>
      </w:r>
    </w:p>
  </w:comment>
  <w:comment w:id="189" w:author="Microsoft Office User" w:date="2022-03-14T09:23:00Z" w:initials="MOU">
    <w:p w14:paraId="745FF78A" w14:textId="77777777" w:rsidR="00B57B84" w:rsidRDefault="00B57B84" w:rsidP="00B57B84">
      <w:pPr>
        <w:pStyle w:val="CommentText"/>
      </w:pPr>
      <w:r>
        <w:rPr>
          <w:rStyle w:val="CommentReference"/>
        </w:rPr>
        <w:annotationRef/>
      </w:r>
      <w:r>
        <w:t xml:space="preserve">The order of tasks in text is de-synchronized; please put everything in the same order everywhere </w:t>
      </w:r>
    </w:p>
  </w:comment>
  <w:comment w:id="200" w:author="Hilmar Zech" w:date="2022-03-24T19:01:00Z" w:initials="HZ">
    <w:p w14:paraId="4AA1C159" w14:textId="2CCDCE8D" w:rsidR="00CB3203" w:rsidRDefault="00CB3203">
      <w:pPr>
        <w:pStyle w:val="CommentText"/>
      </w:pPr>
      <w:r>
        <w:rPr>
          <w:rStyle w:val="CommentReference"/>
        </w:rPr>
        <w:annotationRef/>
      </w:r>
      <w:r>
        <w:rPr>
          <w:rStyle w:val="CommentReference"/>
        </w:rPr>
        <w:t>Perhaps this point did not fit in the introduction, but I think this is one of the big advantages of our study. Knekta et al. (2019), for example emphasize that: “</w:t>
      </w:r>
      <w:r w:rsidRPr="007235CD">
        <w:rPr>
          <w:sz w:val="16"/>
          <w:szCs w:val="16"/>
          <w:lang w:val="en-GB"/>
        </w:rPr>
        <w:t>An instrument may be validated for a certain population and purpose, but that does not mean it will work across all populations and for all purposes.</w:t>
      </w:r>
      <w:r>
        <w:rPr>
          <w:sz w:val="16"/>
          <w:szCs w:val="16"/>
          <w:lang w:val="en-GB"/>
        </w:rPr>
        <w:t>” So it is a shortcoming that tasks which are designed to study and ultimately help people with disorders, have never been tested in the respective populations.</w:t>
      </w:r>
    </w:p>
  </w:comment>
  <w:comment w:id="229" w:author="Hilmar Zech" w:date="2022-03-24T19:52:00Z" w:initials="HZ">
    <w:p w14:paraId="3C9591C8" w14:textId="77777777" w:rsidR="004C434C" w:rsidRPr="004C434C" w:rsidRDefault="004C434C" w:rsidP="004C434C">
      <w:pPr>
        <w:pStyle w:val="CommentText"/>
        <w:rPr>
          <w:lang w:val="en-GB"/>
        </w:rPr>
      </w:pPr>
      <w:r>
        <w:rPr>
          <w:rStyle w:val="CommentReference"/>
        </w:rPr>
        <w:annotationRef/>
      </w:r>
      <w:r>
        <w:t>From Eisenberg: “</w:t>
      </w:r>
      <w:r w:rsidRPr="004C434C">
        <w:rPr>
          <w:lang w:val="en-GB"/>
        </w:rPr>
        <w:t>As a whole, both task and survey factors outlined sensible psychological dimensions that relate to many concepts discussed in the field. Given this, one might ask why other plausible constructs like self-control or working memory did not result in their own factors. However, because factors should be viewed as basis vectors for a psycho- logical space, the principal concern is the subspace spanned by those factors, which determines the fidelity and generalizability of the DV embedding, rather than the specific direction of each</w:t>
      </w:r>
    </w:p>
    <w:p w14:paraId="756B0E13" w14:textId="7EEE4808" w:rsidR="004C434C" w:rsidRDefault="004C434C" w:rsidP="004C434C">
      <w:pPr>
        <w:pStyle w:val="CommentText"/>
      </w:pPr>
      <w:r w:rsidRPr="004C434C">
        <w:rPr>
          <w:lang w:val="en-GB"/>
        </w:rPr>
        <w:t>factor. The particular factors are ultimately a result of rotation schemes whose goal is interpretability—a useful objective to be sure, but one potentially divorced from the span of the psycho- logical space. A consequence is that certain psychological con- structs may emerge as clusters of DVs, rather than axes, in this space.</w:t>
      </w:r>
      <w:r>
        <w:rPr>
          <w:lang w:val="en-GB"/>
        </w:rPr>
        <w:t>”</w:t>
      </w:r>
    </w:p>
  </w:comment>
  <w:comment w:id="265" w:author="Hilmar Zech" w:date="2022-03-25T10:05:00Z" w:initials="HZ">
    <w:p w14:paraId="75F6DCFA" w14:textId="7131EAED" w:rsidR="00C417E2" w:rsidRDefault="00C417E2">
      <w:pPr>
        <w:pStyle w:val="CommentText"/>
      </w:pPr>
      <w:r>
        <w:rPr>
          <w:rStyle w:val="CommentReference"/>
        </w:rPr>
        <w:annotationRef/>
      </w:r>
      <w:r w:rsidR="00B339C7">
        <w:rPr>
          <w:noProof/>
        </w:rPr>
        <w:t>I remember that this is a case</w:t>
      </w:r>
      <w:r w:rsidR="00B339C7">
        <w:rPr>
          <w:noProof/>
        </w:rPr>
        <w:t xml:space="preserve">, but still have to find </w:t>
      </w:r>
      <w:r w:rsidR="00B339C7">
        <w:rPr>
          <w:noProof/>
        </w:rPr>
        <w:t>good references for it</w:t>
      </w:r>
      <w:r w:rsidR="00B339C7">
        <w:rPr>
          <w:noProof/>
        </w:rPr>
        <w:t>.</w:t>
      </w:r>
    </w:p>
  </w:comment>
  <w:comment w:id="276" w:author="Hilmar Zech" w:date="2022-03-05T16:50:00Z" w:initials="HZ">
    <w:p w14:paraId="7C81FF4C" w14:textId="4EBF005E" w:rsidR="00C641F8" w:rsidRDefault="00C641F8">
      <w:pPr>
        <w:pStyle w:val="CommentText"/>
      </w:pPr>
      <w:r>
        <w:rPr>
          <w:rStyle w:val="CommentReference"/>
        </w:rPr>
        <w:annotationRef/>
      </w:r>
      <w:r>
        <w:t>I thinned out the procedure, focusing on the basic assessment of tasks and leaving out details on the longitudinal part and alcohol consumption. Perhaps I need to thin this out further?</w:t>
      </w:r>
    </w:p>
  </w:comment>
  <w:comment w:id="277" w:author="Hilmar Zech" w:date="2022-03-05T16:55:00Z" w:initials="HZ">
    <w:p w14:paraId="454AC089" w14:textId="33B4E0FB" w:rsidR="002B559B" w:rsidRDefault="002B559B">
      <w:pPr>
        <w:pStyle w:val="CommentText"/>
      </w:pPr>
      <w:r>
        <w:rPr>
          <w:rStyle w:val="CommentReference"/>
        </w:rPr>
        <w:annotationRef/>
      </w:r>
      <w:r>
        <w:t>PNAS only allows 4 tables/figures, so I moved the participant characteristics back to the main text (I also removed the drinking data).</w:t>
      </w:r>
    </w:p>
  </w:comment>
  <w:comment w:id="281" w:author="Hilmar Zech" w:date="2022-03-25T10:06:00Z" w:initials="HZ">
    <w:p w14:paraId="2EC0FAC5" w14:textId="21CB587D" w:rsidR="0070589C" w:rsidRDefault="0070589C">
      <w:pPr>
        <w:pStyle w:val="CommentText"/>
      </w:pPr>
      <w:r>
        <w:rPr>
          <w:rStyle w:val="CommentReference"/>
        </w:rPr>
        <w:annotationRef/>
      </w:r>
      <w:r w:rsidR="00B339C7">
        <w:rPr>
          <w:noProof/>
        </w:rPr>
        <w:t>I still have to expand on this</w:t>
      </w:r>
      <w:r w:rsidR="00B339C7">
        <w:rPr>
          <w:noProof/>
        </w:rPr>
        <w:t>, but am</w:t>
      </w:r>
      <w:r w:rsidR="00B339C7">
        <w:rPr>
          <w:noProof/>
        </w:rPr>
        <w:t xml:space="preserve"> still reading up to explain this part in more detail</w:t>
      </w:r>
      <w:r w:rsidR="00B339C7">
        <w:rPr>
          <w:noProof/>
        </w:rPr>
        <w:t>.</w:t>
      </w:r>
      <w:r w:rsidR="00A31A11">
        <w:rPr>
          <w:noProof/>
        </w:rPr>
        <w:t xml:space="preserve"> Most importantly, I still have to </w:t>
      </w:r>
    </w:p>
  </w:comment>
  <w:comment w:id="282" w:author="Hilmar Zech" w:date="2022-03-24T19:45:00Z" w:initials="HZ">
    <w:p w14:paraId="2B2E37FA" w14:textId="5DA72C8E" w:rsidR="006E274B" w:rsidRDefault="006E274B">
      <w:pPr>
        <w:pStyle w:val="CommentText"/>
      </w:pPr>
      <w:r>
        <w:rPr>
          <w:rStyle w:val="CommentReference"/>
        </w:rPr>
        <w:annotationRef/>
      </w:r>
      <w:proofErr w:type="spellStart"/>
      <w:r>
        <w:t>ToDo</w:t>
      </w:r>
      <w:proofErr w:type="spellEnd"/>
      <w:r>
        <w:t>: Add hierarchical clustering explanation.</w:t>
      </w:r>
    </w:p>
  </w:comment>
  <w:comment w:id="283" w:author="Hilmar Zech" w:date="2022-03-25T10:12:00Z" w:initials="HZ">
    <w:p w14:paraId="10892BF8" w14:textId="20EB583F" w:rsidR="004B36BE" w:rsidRDefault="004B36BE">
      <w:pPr>
        <w:pStyle w:val="CommentText"/>
      </w:pPr>
      <w:r>
        <w:rPr>
          <w:rStyle w:val="CommentReference"/>
        </w:rPr>
        <w:annotationRef/>
      </w:r>
      <w:r>
        <w:t xml:space="preserve">I also tried the dynamic tree cut package that Eisenberg used, but it </w:t>
      </w:r>
      <w:r w:rsidR="00576C33">
        <w:t xml:space="preserve">always cut the tree at the very top resulting in only one cluster. </w:t>
      </w:r>
      <w:r w:rsidR="003D3AE0">
        <w:t xml:space="preserve">It also does not seem to be the best way to decide on where to cut </w:t>
      </w:r>
      <w:proofErr w:type="spellStart"/>
      <w:r w:rsidR="003D3AE0">
        <w:t>dendograms</w:t>
      </w:r>
      <w:proofErr w:type="spellEnd"/>
      <w:r w:rsidR="003D3AE0">
        <w:t xml:space="preserve">: </w:t>
      </w:r>
      <w:hyperlink r:id="rId1" w:history="1">
        <w:r w:rsidR="003D3AE0" w:rsidRPr="00075236">
          <w:rPr>
            <w:rStyle w:val="Hyperlink"/>
          </w:rPr>
          <w:t>https://stackoverflow.com/questions/39308697/understanding-dynamictreecut-algorithm-for-cutting-a-dendrogram</w:t>
        </w:r>
      </w:hyperlink>
      <w:r w:rsidR="003D3AE0">
        <w:t xml:space="preserve"> </w:t>
      </w:r>
    </w:p>
  </w:comment>
  <w:comment w:id="287" w:author="Hilmar Zech" w:date="2022-03-05T17:20:00Z" w:initials="HZ">
    <w:p w14:paraId="14626AE6" w14:textId="2A12CC7E" w:rsidR="005F0EA7" w:rsidRDefault="005F0EA7">
      <w:pPr>
        <w:pStyle w:val="CommentText"/>
      </w:pPr>
      <w:r>
        <w:rPr>
          <w:rStyle w:val="CommentReference"/>
        </w:rPr>
        <w:annotationRef/>
      </w:r>
      <w:r>
        <w:t>I’d like to add a figure along the lines of Eisenberg</w:t>
      </w:r>
      <w:r w:rsidR="00CA3DF1">
        <w:t>’</w:t>
      </w:r>
      <w:r>
        <w:t>s</w:t>
      </w:r>
      <w:r w:rsidR="00CA3DF1">
        <w:t xml:space="preserve"> Figure 1 or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C90A5A" w15:done="0"/>
  <w15:commentEx w15:paraId="553C17F6" w15:paraIdParent="0FC90A5A" w15:done="0"/>
  <w15:commentEx w15:paraId="394BBCDA" w15:done="0"/>
  <w15:commentEx w15:paraId="42BAC82F" w15:paraIdParent="394BBCDA" w15:done="0"/>
  <w15:commentEx w15:paraId="78F8E96A" w15:done="1"/>
  <w15:commentEx w15:paraId="37065351" w15:done="1"/>
  <w15:commentEx w15:paraId="1F15598C" w15:paraIdParent="37065351" w15:done="1"/>
  <w15:commentEx w15:paraId="3E6BCD60" w15:done="1"/>
  <w15:commentEx w15:paraId="015195DE" w15:paraIdParent="3E6BCD60" w15:done="1"/>
  <w15:commentEx w15:paraId="450930CB" w15:done="0"/>
  <w15:commentEx w15:paraId="3818B3A9" w15:done="0"/>
  <w15:commentEx w15:paraId="09A57B86" w15:done="0"/>
  <w15:commentEx w15:paraId="1B635A70" w15:paraIdParent="09A57B86" w15:done="0"/>
  <w15:commentEx w15:paraId="15D441B1" w15:done="0"/>
  <w15:commentEx w15:paraId="6900F4F6" w15:done="1"/>
  <w15:commentEx w15:paraId="745FF78A" w15:done="1"/>
  <w15:commentEx w15:paraId="4AA1C159" w15:done="0"/>
  <w15:commentEx w15:paraId="756B0E13" w15:done="0"/>
  <w15:commentEx w15:paraId="75F6DCFA" w15:done="0"/>
  <w15:commentEx w15:paraId="7C81FF4C" w15:done="0"/>
  <w15:commentEx w15:paraId="454AC089" w15:done="0"/>
  <w15:commentEx w15:paraId="2EC0FAC5" w15:done="0"/>
  <w15:commentEx w15:paraId="2B2E37FA" w15:done="0"/>
  <w15:commentEx w15:paraId="10892BF8" w15:done="0"/>
  <w15:commentEx w15:paraId="14626A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5CDFB" w16cex:dateUtc="2022-03-23T15:48:00Z"/>
  <w16cex:commentExtensible w16cex:durableId="25E6CE5C" w16cex:dateUtc="2022-03-24T09:02:00Z"/>
  <w16cex:commentExtensible w16cex:durableId="25E5CE35" w16cex:dateUtc="2022-03-23T15:49:00Z"/>
  <w16cex:commentExtensible w16cex:durableId="25E8103F" w16cex:dateUtc="2022-03-25T07:56:00Z"/>
  <w16cex:commentExtensible w16cex:durableId="25E6DDE0" w16cex:dateUtc="2022-03-24T10:09:00Z"/>
  <w16cex:commentExtensible w16cex:durableId="25E5CF29" w16cex:dateUtc="2022-03-23T15:54:00Z"/>
  <w16cex:commentExtensible w16cex:durableId="25E6DDB5" w16cex:dateUtc="2022-03-24T10:08:00Z"/>
  <w16cex:commentExtensible w16cex:durableId="25E5CF7B" w16cex:dateUtc="2022-03-23T15:55:00Z"/>
  <w16cex:commentExtensible w16cex:durableId="25E6DE8A" w16cex:dateUtc="2022-03-24T10:11:00Z"/>
  <w16cex:commentExtensible w16cex:durableId="25E5D034" w16cex:dateUtc="2022-03-23T15:58:00Z"/>
  <w16cex:commentExtensible w16cex:durableId="25E6DF3D" w16cex:dateUtc="2022-03-24T10:14:00Z"/>
  <w16cex:commentExtensible w16cex:durableId="25E6E934" w16cex:dateUtc="2022-03-24T10:57:00Z"/>
  <w16cex:commentExtensible w16cex:durableId="25E6E940" w16cex:dateUtc="2022-03-24T10:57:00Z"/>
  <w16cex:commentExtensible w16cex:durableId="25E6E744" w16cex:dateUtc="2022-03-24T10:49:00Z"/>
  <w16cex:commentExtensible w16cex:durableId="25D9781F" w16cex:dateUtc="2022-03-14T07:15:00Z"/>
  <w16cex:commentExtensible w16cex:durableId="25E6E7EA" w16cex:dateUtc="2022-03-14T07:23:00Z"/>
  <w16cex:commentExtensible w16cex:durableId="25E73E70" w16cex:dateUtc="2022-03-24T17:01:00Z"/>
  <w16cex:commentExtensible w16cex:durableId="25E74A6E" w16cex:dateUtc="2022-03-24T17:52:00Z"/>
  <w16cex:commentExtensible w16cex:durableId="25E81260" w16cex:dateUtc="2022-03-25T08:05:00Z"/>
  <w16cex:commentExtensible w16cex:durableId="25CE054F" w16cex:dateUtc="2022-03-05T14:50:00Z"/>
  <w16cex:commentExtensible w16cex:durableId="25CE0680" w16cex:dateUtc="2022-03-05T14:55:00Z"/>
  <w16cex:commentExtensible w16cex:durableId="25E812B1" w16cex:dateUtc="2022-03-25T08:06:00Z"/>
  <w16cex:commentExtensible w16cex:durableId="25E748C6" w16cex:dateUtc="2022-03-24T17:45:00Z"/>
  <w16cex:commentExtensible w16cex:durableId="25E81412" w16cex:dateUtc="2022-03-25T08:12:00Z"/>
  <w16cex:commentExtensible w16cex:durableId="25CE0C67" w16cex:dateUtc="2022-03-05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C90A5A" w16cid:durableId="25E5CDFB"/>
  <w16cid:commentId w16cid:paraId="553C17F6" w16cid:durableId="25E6CE5C"/>
  <w16cid:commentId w16cid:paraId="394BBCDA" w16cid:durableId="25E5CE35"/>
  <w16cid:commentId w16cid:paraId="42BAC82F" w16cid:durableId="25E8103F"/>
  <w16cid:commentId w16cid:paraId="78F8E96A" w16cid:durableId="25E6DDE0"/>
  <w16cid:commentId w16cid:paraId="37065351" w16cid:durableId="25E5CF29"/>
  <w16cid:commentId w16cid:paraId="1F15598C" w16cid:durableId="25E6DDB5"/>
  <w16cid:commentId w16cid:paraId="3E6BCD60" w16cid:durableId="25E5CF7B"/>
  <w16cid:commentId w16cid:paraId="015195DE" w16cid:durableId="25E6DE8A"/>
  <w16cid:commentId w16cid:paraId="450930CB" w16cid:durableId="25E5D034"/>
  <w16cid:commentId w16cid:paraId="3818B3A9" w16cid:durableId="25E6DF3D"/>
  <w16cid:commentId w16cid:paraId="09A57B86" w16cid:durableId="25E6E934"/>
  <w16cid:commentId w16cid:paraId="1B635A70" w16cid:durableId="25E6E940"/>
  <w16cid:commentId w16cid:paraId="15D441B1" w16cid:durableId="25E6E744"/>
  <w16cid:commentId w16cid:paraId="6900F4F6" w16cid:durableId="25D9781F"/>
  <w16cid:commentId w16cid:paraId="745FF78A" w16cid:durableId="25E6E7EA"/>
  <w16cid:commentId w16cid:paraId="4AA1C159" w16cid:durableId="25E73E70"/>
  <w16cid:commentId w16cid:paraId="756B0E13" w16cid:durableId="25E74A6E"/>
  <w16cid:commentId w16cid:paraId="75F6DCFA" w16cid:durableId="25E81260"/>
  <w16cid:commentId w16cid:paraId="7C81FF4C" w16cid:durableId="25CE054F"/>
  <w16cid:commentId w16cid:paraId="454AC089" w16cid:durableId="25CE0680"/>
  <w16cid:commentId w16cid:paraId="2EC0FAC5" w16cid:durableId="25E812B1"/>
  <w16cid:commentId w16cid:paraId="2B2E37FA" w16cid:durableId="25E748C6"/>
  <w16cid:commentId w16cid:paraId="10892BF8" w16cid:durableId="25E81412"/>
  <w16cid:commentId w16cid:paraId="14626AE6" w16cid:durableId="25CE0C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1462E" w14:textId="77777777" w:rsidR="00B339C7" w:rsidRDefault="00B339C7">
      <w:pPr>
        <w:spacing w:after="0"/>
      </w:pPr>
      <w:r>
        <w:separator/>
      </w:r>
    </w:p>
  </w:endnote>
  <w:endnote w:type="continuationSeparator" w:id="0">
    <w:p w14:paraId="74062B03" w14:textId="77777777" w:rsidR="00B339C7" w:rsidRDefault="00B339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5002E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72E23" w14:textId="77777777" w:rsidR="00B339C7" w:rsidRDefault="00B339C7">
      <w:pPr>
        <w:spacing w:after="0"/>
      </w:pPr>
      <w:r>
        <w:separator/>
      </w:r>
    </w:p>
  </w:footnote>
  <w:footnote w:type="continuationSeparator" w:id="0">
    <w:p w14:paraId="3E54B850" w14:textId="77777777" w:rsidR="00B339C7" w:rsidRDefault="00B339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5881283">
    <w:abstractNumId w:val="0"/>
  </w:num>
  <w:num w:numId="2" w16cid:durableId="5870360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Hilmar Zech">
    <w15:presenceInfo w15:providerId="Windows Live" w15:userId="2bc43d85af2fc0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2403E"/>
    <w:rsid w:val="00034C6C"/>
    <w:rsid w:val="0003567C"/>
    <w:rsid w:val="00040875"/>
    <w:rsid w:val="00051C40"/>
    <w:rsid w:val="00054D5E"/>
    <w:rsid w:val="00067992"/>
    <w:rsid w:val="00094D30"/>
    <w:rsid w:val="000C3044"/>
    <w:rsid w:val="000C34E5"/>
    <w:rsid w:val="000C6552"/>
    <w:rsid w:val="000D1888"/>
    <w:rsid w:val="000D2931"/>
    <w:rsid w:val="000E3957"/>
    <w:rsid w:val="000F1798"/>
    <w:rsid w:val="00112DE3"/>
    <w:rsid w:val="00152236"/>
    <w:rsid w:val="001636C7"/>
    <w:rsid w:val="00170DB8"/>
    <w:rsid w:val="00182F01"/>
    <w:rsid w:val="001852AD"/>
    <w:rsid w:val="00194456"/>
    <w:rsid w:val="001A6750"/>
    <w:rsid w:val="001B0B8C"/>
    <w:rsid w:val="001B7F86"/>
    <w:rsid w:val="001D32BE"/>
    <w:rsid w:val="001D54FA"/>
    <w:rsid w:val="00203E45"/>
    <w:rsid w:val="00213A37"/>
    <w:rsid w:val="00215D04"/>
    <w:rsid w:val="002317C3"/>
    <w:rsid w:val="00240C28"/>
    <w:rsid w:val="00241224"/>
    <w:rsid w:val="00257B78"/>
    <w:rsid w:val="002658BA"/>
    <w:rsid w:val="00270945"/>
    <w:rsid w:val="00270C35"/>
    <w:rsid w:val="00274129"/>
    <w:rsid w:val="0028588E"/>
    <w:rsid w:val="002A7053"/>
    <w:rsid w:val="002A7885"/>
    <w:rsid w:val="002B2848"/>
    <w:rsid w:val="002B358D"/>
    <w:rsid w:val="002B559B"/>
    <w:rsid w:val="002C27B4"/>
    <w:rsid w:val="002E3F5C"/>
    <w:rsid w:val="00304BA7"/>
    <w:rsid w:val="00322369"/>
    <w:rsid w:val="00330730"/>
    <w:rsid w:val="003308B7"/>
    <w:rsid w:val="00333F4D"/>
    <w:rsid w:val="003363C8"/>
    <w:rsid w:val="00340E2B"/>
    <w:rsid w:val="00341C29"/>
    <w:rsid w:val="00352800"/>
    <w:rsid w:val="00355C39"/>
    <w:rsid w:val="00382A0E"/>
    <w:rsid w:val="003830A5"/>
    <w:rsid w:val="003939B0"/>
    <w:rsid w:val="003A60A2"/>
    <w:rsid w:val="003B0790"/>
    <w:rsid w:val="003B7F7F"/>
    <w:rsid w:val="003D036F"/>
    <w:rsid w:val="003D0CE3"/>
    <w:rsid w:val="003D3AE0"/>
    <w:rsid w:val="003D5380"/>
    <w:rsid w:val="003E0BE9"/>
    <w:rsid w:val="003E389F"/>
    <w:rsid w:val="003E66C7"/>
    <w:rsid w:val="003F21D3"/>
    <w:rsid w:val="00431DAC"/>
    <w:rsid w:val="0045464D"/>
    <w:rsid w:val="00465AD0"/>
    <w:rsid w:val="00474D11"/>
    <w:rsid w:val="00475C47"/>
    <w:rsid w:val="004768C8"/>
    <w:rsid w:val="00483D1D"/>
    <w:rsid w:val="00491F28"/>
    <w:rsid w:val="004952BC"/>
    <w:rsid w:val="004B135C"/>
    <w:rsid w:val="004B36BE"/>
    <w:rsid w:val="004C434C"/>
    <w:rsid w:val="004D721F"/>
    <w:rsid w:val="004E46AA"/>
    <w:rsid w:val="004F3D5C"/>
    <w:rsid w:val="005071CD"/>
    <w:rsid w:val="00507B95"/>
    <w:rsid w:val="00525770"/>
    <w:rsid w:val="00535547"/>
    <w:rsid w:val="0055375F"/>
    <w:rsid w:val="00574A02"/>
    <w:rsid w:val="00576C33"/>
    <w:rsid w:val="00582544"/>
    <w:rsid w:val="005941BD"/>
    <w:rsid w:val="005A5A54"/>
    <w:rsid w:val="005A78D5"/>
    <w:rsid w:val="005A7EAC"/>
    <w:rsid w:val="005B2C67"/>
    <w:rsid w:val="005B37DD"/>
    <w:rsid w:val="005C1E2C"/>
    <w:rsid w:val="005C7DD7"/>
    <w:rsid w:val="005D65BC"/>
    <w:rsid w:val="005E52E2"/>
    <w:rsid w:val="005F0EA7"/>
    <w:rsid w:val="0060493B"/>
    <w:rsid w:val="00606BFE"/>
    <w:rsid w:val="00612C77"/>
    <w:rsid w:val="006227C4"/>
    <w:rsid w:val="00623869"/>
    <w:rsid w:val="006340C1"/>
    <w:rsid w:val="00651368"/>
    <w:rsid w:val="00657AE1"/>
    <w:rsid w:val="00676132"/>
    <w:rsid w:val="00683A5F"/>
    <w:rsid w:val="006A5BA1"/>
    <w:rsid w:val="006A7428"/>
    <w:rsid w:val="006B02EA"/>
    <w:rsid w:val="006B5D26"/>
    <w:rsid w:val="006C0145"/>
    <w:rsid w:val="006D1BA9"/>
    <w:rsid w:val="006E274B"/>
    <w:rsid w:val="006F06AA"/>
    <w:rsid w:val="006F4E1F"/>
    <w:rsid w:val="006F534B"/>
    <w:rsid w:val="0070589C"/>
    <w:rsid w:val="00721063"/>
    <w:rsid w:val="007235CD"/>
    <w:rsid w:val="0073631C"/>
    <w:rsid w:val="0075045D"/>
    <w:rsid w:val="007527BE"/>
    <w:rsid w:val="00757F3B"/>
    <w:rsid w:val="00767D7B"/>
    <w:rsid w:val="007719D7"/>
    <w:rsid w:val="00786123"/>
    <w:rsid w:val="00787600"/>
    <w:rsid w:val="0079392F"/>
    <w:rsid w:val="007C1FE8"/>
    <w:rsid w:val="007C588F"/>
    <w:rsid w:val="007D0CF0"/>
    <w:rsid w:val="007D1FF8"/>
    <w:rsid w:val="007D7B7B"/>
    <w:rsid w:val="007E082C"/>
    <w:rsid w:val="007E494F"/>
    <w:rsid w:val="00817288"/>
    <w:rsid w:val="00834987"/>
    <w:rsid w:val="00842EC4"/>
    <w:rsid w:val="00853922"/>
    <w:rsid w:val="00860294"/>
    <w:rsid w:val="00861620"/>
    <w:rsid w:val="00881DD5"/>
    <w:rsid w:val="00882DD7"/>
    <w:rsid w:val="008851DD"/>
    <w:rsid w:val="008936C2"/>
    <w:rsid w:val="008A2052"/>
    <w:rsid w:val="008B3424"/>
    <w:rsid w:val="008B4E40"/>
    <w:rsid w:val="008C7891"/>
    <w:rsid w:val="008D163B"/>
    <w:rsid w:val="008D32E9"/>
    <w:rsid w:val="008E602C"/>
    <w:rsid w:val="008E6DB8"/>
    <w:rsid w:val="008E7C32"/>
    <w:rsid w:val="008F22D2"/>
    <w:rsid w:val="008F504F"/>
    <w:rsid w:val="0090150E"/>
    <w:rsid w:val="00901938"/>
    <w:rsid w:val="00902BC6"/>
    <w:rsid w:val="00904A17"/>
    <w:rsid w:val="00904FBD"/>
    <w:rsid w:val="00907C68"/>
    <w:rsid w:val="009103E7"/>
    <w:rsid w:val="00912795"/>
    <w:rsid w:val="009163F8"/>
    <w:rsid w:val="00916499"/>
    <w:rsid w:val="009269F4"/>
    <w:rsid w:val="009552F6"/>
    <w:rsid w:val="00974A7E"/>
    <w:rsid w:val="00980C22"/>
    <w:rsid w:val="009A07E5"/>
    <w:rsid w:val="009A358D"/>
    <w:rsid w:val="009B5CC5"/>
    <w:rsid w:val="009C1778"/>
    <w:rsid w:val="009D2B59"/>
    <w:rsid w:val="009E0ABB"/>
    <w:rsid w:val="009E249C"/>
    <w:rsid w:val="009E4116"/>
    <w:rsid w:val="009F136F"/>
    <w:rsid w:val="009F2A88"/>
    <w:rsid w:val="009F66BE"/>
    <w:rsid w:val="009F7ED0"/>
    <w:rsid w:val="00A12047"/>
    <w:rsid w:val="00A1401C"/>
    <w:rsid w:val="00A31A11"/>
    <w:rsid w:val="00A53343"/>
    <w:rsid w:val="00A635A9"/>
    <w:rsid w:val="00A754AA"/>
    <w:rsid w:val="00A85CC3"/>
    <w:rsid w:val="00A96C23"/>
    <w:rsid w:val="00AB0D54"/>
    <w:rsid w:val="00AD2340"/>
    <w:rsid w:val="00AE60EF"/>
    <w:rsid w:val="00AF7A36"/>
    <w:rsid w:val="00B00575"/>
    <w:rsid w:val="00B05D1F"/>
    <w:rsid w:val="00B231CB"/>
    <w:rsid w:val="00B2639F"/>
    <w:rsid w:val="00B30924"/>
    <w:rsid w:val="00B339C7"/>
    <w:rsid w:val="00B4169B"/>
    <w:rsid w:val="00B42DCF"/>
    <w:rsid w:val="00B57B84"/>
    <w:rsid w:val="00B9147E"/>
    <w:rsid w:val="00BC1BC4"/>
    <w:rsid w:val="00BC5249"/>
    <w:rsid w:val="00BC79F1"/>
    <w:rsid w:val="00BD0C3A"/>
    <w:rsid w:val="00BE75FC"/>
    <w:rsid w:val="00BF476D"/>
    <w:rsid w:val="00BF7FAF"/>
    <w:rsid w:val="00C13056"/>
    <w:rsid w:val="00C130CE"/>
    <w:rsid w:val="00C17AD1"/>
    <w:rsid w:val="00C2261F"/>
    <w:rsid w:val="00C35694"/>
    <w:rsid w:val="00C417E2"/>
    <w:rsid w:val="00C43C01"/>
    <w:rsid w:val="00C452D1"/>
    <w:rsid w:val="00C50E23"/>
    <w:rsid w:val="00C5278F"/>
    <w:rsid w:val="00C56494"/>
    <w:rsid w:val="00C641F8"/>
    <w:rsid w:val="00C651BF"/>
    <w:rsid w:val="00C6681D"/>
    <w:rsid w:val="00C872C6"/>
    <w:rsid w:val="00C97AF8"/>
    <w:rsid w:val="00CA3DF1"/>
    <w:rsid w:val="00CB3203"/>
    <w:rsid w:val="00CB4910"/>
    <w:rsid w:val="00CB51A6"/>
    <w:rsid w:val="00CB5B28"/>
    <w:rsid w:val="00CD12AE"/>
    <w:rsid w:val="00CD76CE"/>
    <w:rsid w:val="00CE0254"/>
    <w:rsid w:val="00CE2E68"/>
    <w:rsid w:val="00CF2130"/>
    <w:rsid w:val="00CF223B"/>
    <w:rsid w:val="00D0499B"/>
    <w:rsid w:val="00D1171E"/>
    <w:rsid w:val="00D22398"/>
    <w:rsid w:val="00D3190B"/>
    <w:rsid w:val="00D42B93"/>
    <w:rsid w:val="00D55A52"/>
    <w:rsid w:val="00D77D4A"/>
    <w:rsid w:val="00D85A2A"/>
    <w:rsid w:val="00D85D2E"/>
    <w:rsid w:val="00DA139B"/>
    <w:rsid w:val="00DC17F0"/>
    <w:rsid w:val="00DD689A"/>
    <w:rsid w:val="00DF48AE"/>
    <w:rsid w:val="00E01958"/>
    <w:rsid w:val="00E02A91"/>
    <w:rsid w:val="00E04A20"/>
    <w:rsid w:val="00E05408"/>
    <w:rsid w:val="00E134FE"/>
    <w:rsid w:val="00E16FA7"/>
    <w:rsid w:val="00E30F8F"/>
    <w:rsid w:val="00E3131A"/>
    <w:rsid w:val="00E31880"/>
    <w:rsid w:val="00E6133D"/>
    <w:rsid w:val="00E705B2"/>
    <w:rsid w:val="00E73DEC"/>
    <w:rsid w:val="00E76206"/>
    <w:rsid w:val="00E850B6"/>
    <w:rsid w:val="00EA0C57"/>
    <w:rsid w:val="00EB2AC9"/>
    <w:rsid w:val="00EC3498"/>
    <w:rsid w:val="00ED098D"/>
    <w:rsid w:val="00EF69C0"/>
    <w:rsid w:val="00F17B08"/>
    <w:rsid w:val="00F27B4D"/>
    <w:rsid w:val="00F324E5"/>
    <w:rsid w:val="00F34818"/>
    <w:rsid w:val="00F46C44"/>
    <w:rsid w:val="00F556FC"/>
    <w:rsid w:val="00F55A2C"/>
    <w:rsid w:val="00F61559"/>
    <w:rsid w:val="00F649EE"/>
    <w:rsid w:val="00F727E0"/>
    <w:rsid w:val="00F8243D"/>
    <w:rsid w:val="00F824E9"/>
    <w:rsid w:val="00F839A7"/>
    <w:rsid w:val="00FA6E65"/>
    <w:rsid w:val="00FA7107"/>
    <w:rsid w:val="00FE001D"/>
    <w:rsid w:val="00FE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table" w:styleId="TableGrid">
    <w:name w:val="Table Grid"/>
    <w:basedOn w:val="TableNormal"/>
    <w:uiPriority w:val="59"/>
    <w:rsid w:val="00C17AD1"/>
    <w:pPr>
      <w:spacing w:after="0"/>
    </w:pPr>
    <w:rPr>
      <w:sz w:val="24"/>
      <w:szCs w:val="24"/>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D54FA"/>
    <w:rPr>
      <w:rFonts w:ascii="Times New Roman" w:eastAsia="Times New Roman" w:hAnsi="Times New Roman" w:cs="Times New Roman"/>
      <w:i/>
      <w:iCs/>
      <w:color w:val="1F497D" w:themeColor="text2"/>
      <w:sz w:val="18"/>
      <w:szCs w:val="18"/>
      <w:lang w:val="de-DE"/>
    </w:rPr>
  </w:style>
  <w:style w:type="paragraph" w:styleId="Revision">
    <w:name w:val="Revision"/>
    <w:hidden/>
    <w:uiPriority w:val="99"/>
    <w:semiHidden/>
    <w:rsid w:val="00241224"/>
    <w:pPr>
      <w:spacing w:after="0"/>
    </w:pPr>
  </w:style>
  <w:style w:type="character" w:styleId="UnresolvedMention">
    <w:name w:val="Unresolved Mention"/>
    <w:basedOn w:val="DefaultParagraphFont"/>
    <w:uiPriority w:val="99"/>
    <w:semiHidden/>
    <w:unhideWhenUsed/>
    <w:rsid w:val="007E082C"/>
    <w:rPr>
      <w:color w:val="605E5C"/>
      <w:shd w:val="clear" w:color="auto" w:fill="E1DFDD"/>
    </w:rPr>
  </w:style>
  <w:style w:type="paragraph" w:styleId="Header">
    <w:name w:val="header"/>
    <w:basedOn w:val="Normal"/>
    <w:link w:val="HeaderChar"/>
    <w:uiPriority w:val="99"/>
    <w:unhideWhenUsed/>
    <w:rsid w:val="00B231CB"/>
    <w:pPr>
      <w:tabs>
        <w:tab w:val="center" w:pos="4513"/>
        <w:tab w:val="right" w:pos="9026"/>
      </w:tabs>
      <w:spacing w:after="0"/>
    </w:pPr>
  </w:style>
  <w:style w:type="character" w:customStyle="1" w:styleId="HeaderChar">
    <w:name w:val="Header Char"/>
    <w:basedOn w:val="DefaultParagraphFont"/>
    <w:link w:val="Header"/>
    <w:uiPriority w:val="99"/>
    <w:rsid w:val="00B231CB"/>
  </w:style>
  <w:style w:type="paragraph" w:styleId="Footer">
    <w:name w:val="footer"/>
    <w:basedOn w:val="Normal"/>
    <w:link w:val="FooterChar"/>
    <w:uiPriority w:val="99"/>
    <w:unhideWhenUsed/>
    <w:rsid w:val="00B231CB"/>
    <w:pPr>
      <w:tabs>
        <w:tab w:val="center" w:pos="4513"/>
        <w:tab w:val="right" w:pos="9026"/>
      </w:tabs>
      <w:spacing w:after="0"/>
    </w:pPr>
  </w:style>
  <w:style w:type="character" w:customStyle="1" w:styleId="FooterChar">
    <w:name w:val="Footer Char"/>
    <w:basedOn w:val="DefaultParagraphFont"/>
    <w:link w:val="Footer"/>
    <w:uiPriority w:val="99"/>
    <w:rsid w:val="00B23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tackoverflow.com/questions/39308697/understanding-dynamictreecut-algorithm-for-cutting-a-dendrogram"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hilmar.zech@tu-dresden.de"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eserno_l@uwk.d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20</Pages>
  <Words>5323</Words>
  <Characters>30346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35598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Hilmar Zech</cp:lastModifiedBy>
  <cp:revision>20</cp:revision>
  <dcterms:created xsi:type="dcterms:W3CDTF">2022-03-24T08:59:00Z</dcterms:created>
  <dcterms:modified xsi:type="dcterms:W3CDTF">2022-03-25T08:14:00Z</dcterms:modified>
</cp:coreProperties>
</file>