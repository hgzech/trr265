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BF17E" w14:textId="04AE61CA" w:rsidR="003A3E4B" w:rsidRPr="003A3E4B" w:rsidRDefault="003A3E4B">
      <w:pPr>
        <w:rPr>
          <w:rFonts w:ascii="Times New Roman" w:hAnsi="Times New Roman" w:cs="Times New Roman"/>
          <w:b/>
          <w:bCs/>
          <w:iCs/>
        </w:rPr>
      </w:pPr>
      <w:r>
        <w:rPr>
          <w:rFonts w:ascii="Times New Roman" w:hAnsi="Times New Roman" w:cs="Times New Roman"/>
          <w:b/>
          <w:bCs/>
          <w:iCs/>
        </w:rPr>
        <w:t>Quantity frequency questionnaire</w:t>
      </w:r>
    </w:p>
    <w:p w14:paraId="7F098203" w14:textId="5653A9D7" w:rsidR="008F4836" w:rsidRDefault="003A3E4B">
      <w:pPr>
        <w:rPr>
          <w:rFonts w:ascii="Times New Roman" w:hAnsi="Times New Roman" w:cs="Times New Roman"/>
          <w:iCs/>
        </w:rPr>
      </w:pPr>
      <w:proofErr w:type="spellStart"/>
      <w:r w:rsidRPr="003A3E4B">
        <w:rPr>
          <w:rFonts w:ascii="Times New Roman" w:hAnsi="Times New Roman" w:cs="Times New Roman"/>
          <w:iCs/>
        </w:rPr>
        <w:t>Paticipants</w:t>
      </w:r>
      <w:proofErr w:type="spellEnd"/>
      <w:r w:rsidRPr="003A3E4B">
        <w:rPr>
          <w:rFonts w:ascii="Times New Roman" w:hAnsi="Times New Roman" w:cs="Times New Roman"/>
          <w:iCs/>
        </w:rPr>
        <w:t xml:space="preserve"> were first asked on how many days in the last three months they consumed alcohol (“</w:t>
      </w:r>
      <w:r w:rsidRPr="003A3E4B">
        <w:rPr>
          <w:rFonts w:ascii="Times New Roman" w:hAnsi="Times New Roman" w:cs="Times New Roman"/>
          <w:i/>
        </w:rPr>
        <w:t>On how many days during the last three months did you drink at least one glass of alcohol?</w:t>
      </w:r>
      <w:r w:rsidRPr="003A3E4B">
        <w:rPr>
          <w:rFonts w:ascii="Times New Roman" w:hAnsi="Times New Roman" w:cs="Times New Roman"/>
          <w:iCs/>
        </w:rPr>
        <w:t>”; “</w:t>
      </w:r>
      <w:r w:rsidRPr="003A3E4B">
        <w:rPr>
          <w:rFonts w:ascii="Times New Roman" w:hAnsi="Times New Roman" w:cs="Times New Roman"/>
          <w:i/>
          <w:lang w:val="en-GB"/>
        </w:rPr>
        <w:t xml:space="preserve">An </w:t>
      </w:r>
      <w:proofErr w:type="spellStart"/>
      <w:r w:rsidRPr="003A3E4B">
        <w:rPr>
          <w:rFonts w:ascii="Times New Roman" w:hAnsi="Times New Roman" w:cs="Times New Roman"/>
          <w:i/>
          <w:lang w:val="en-GB"/>
        </w:rPr>
        <w:t>wie</w:t>
      </w:r>
      <w:proofErr w:type="spellEnd"/>
      <w:r w:rsidRPr="003A3E4B">
        <w:rPr>
          <w:rFonts w:ascii="Times New Roman" w:hAnsi="Times New Roman" w:cs="Times New Roman"/>
          <w:i/>
          <w:lang w:val="en-GB"/>
        </w:rPr>
        <w:t xml:space="preserve"> </w:t>
      </w:r>
      <w:proofErr w:type="spellStart"/>
      <w:r w:rsidRPr="003A3E4B">
        <w:rPr>
          <w:rFonts w:ascii="Times New Roman" w:hAnsi="Times New Roman" w:cs="Times New Roman"/>
          <w:i/>
          <w:lang w:val="en-GB"/>
        </w:rPr>
        <w:t>vielen</w:t>
      </w:r>
      <w:proofErr w:type="spellEnd"/>
      <w:r w:rsidRPr="003A3E4B">
        <w:rPr>
          <w:rFonts w:ascii="Times New Roman" w:hAnsi="Times New Roman" w:cs="Times New Roman"/>
          <w:i/>
          <w:lang w:val="en-GB"/>
        </w:rPr>
        <w:t xml:space="preserve"> </w:t>
      </w:r>
      <w:proofErr w:type="spellStart"/>
      <w:r w:rsidRPr="003A3E4B">
        <w:rPr>
          <w:rFonts w:ascii="Times New Roman" w:hAnsi="Times New Roman" w:cs="Times New Roman"/>
          <w:i/>
          <w:lang w:val="en-GB"/>
        </w:rPr>
        <w:t>Tagen</w:t>
      </w:r>
      <w:proofErr w:type="spellEnd"/>
      <w:r w:rsidRPr="003A3E4B">
        <w:rPr>
          <w:rFonts w:ascii="Times New Roman" w:hAnsi="Times New Roman" w:cs="Times New Roman"/>
          <w:i/>
          <w:lang w:val="en-GB"/>
        </w:rPr>
        <w:t xml:space="preserve"> </w:t>
      </w:r>
      <w:proofErr w:type="spellStart"/>
      <w:r w:rsidRPr="003A3E4B">
        <w:rPr>
          <w:rFonts w:ascii="Times New Roman" w:hAnsi="Times New Roman" w:cs="Times New Roman"/>
          <w:i/>
          <w:lang w:val="en-GB"/>
        </w:rPr>
        <w:t>tranken</w:t>
      </w:r>
      <w:proofErr w:type="spellEnd"/>
      <w:r w:rsidRPr="003A3E4B">
        <w:rPr>
          <w:rFonts w:ascii="Times New Roman" w:hAnsi="Times New Roman" w:cs="Times New Roman"/>
          <w:i/>
          <w:lang w:val="en-GB"/>
        </w:rPr>
        <w:t xml:space="preserve"> Sie in den </w:t>
      </w:r>
      <w:proofErr w:type="spellStart"/>
      <w:r w:rsidRPr="003A3E4B">
        <w:rPr>
          <w:rFonts w:ascii="Times New Roman" w:hAnsi="Times New Roman" w:cs="Times New Roman"/>
          <w:i/>
          <w:lang w:val="en-GB"/>
        </w:rPr>
        <w:t>letzten</w:t>
      </w:r>
      <w:proofErr w:type="spellEnd"/>
      <w:r w:rsidRPr="003A3E4B">
        <w:rPr>
          <w:rFonts w:ascii="Times New Roman" w:hAnsi="Times New Roman" w:cs="Times New Roman"/>
          <w:i/>
          <w:lang w:val="en-GB"/>
        </w:rPr>
        <w:t xml:space="preserve"> 3 </w:t>
      </w:r>
      <w:proofErr w:type="spellStart"/>
      <w:r w:rsidRPr="003A3E4B">
        <w:rPr>
          <w:rFonts w:ascii="Times New Roman" w:hAnsi="Times New Roman" w:cs="Times New Roman"/>
          <w:i/>
          <w:lang w:val="en-GB"/>
        </w:rPr>
        <w:t>Monaten</w:t>
      </w:r>
      <w:proofErr w:type="spellEnd"/>
      <w:r w:rsidRPr="003A3E4B">
        <w:rPr>
          <w:rFonts w:ascii="Times New Roman" w:hAnsi="Times New Roman" w:cs="Times New Roman"/>
          <w:i/>
          <w:lang w:val="en-GB"/>
        </w:rPr>
        <w:t xml:space="preserve"> </w:t>
      </w:r>
      <w:proofErr w:type="spellStart"/>
      <w:r w:rsidRPr="003A3E4B">
        <w:rPr>
          <w:rFonts w:ascii="Times New Roman" w:hAnsi="Times New Roman" w:cs="Times New Roman"/>
          <w:i/>
          <w:lang w:val="en-GB"/>
        </w:rPr>
        <w:t>zumindest</w:t>
      </w:r>
      <w:proofErr w:type="spellEnd"/>
      <w:r w:rsidRPr="003A3E4B">
        <w:rPr>
          <w:rFonts w:ascii="Times New Roman" w:hAnsi="Times New Roman" w:cs="Times New Roman"/>
          <w:i/>
          <w:lang w:val="en-GB"/>
        </w:rPr>
        <w:t xml:space="preserve"> 1 </w:t>
      </w:r>
      <w:proofErr w:type="spellStart"/>
      <w:r w:rsidRPr="003A3E4B">
        <w:rPr>
          <w:rFonts w:ascii="Times New Roman" w:hAnsi="Times New Roman" w:cs="Times New Roman"/>
          <w:i/>
          <w:lang w:val="en-GB"/>
        </w:rPr>
        <w:t>Glas</w:t>
      </w:r>
      <w:proofErr w:type="spellEnd"/>
      <w:r w:rsidRPr="003A3E4B">
        <w:rPr>
          <w:rFonts w:ascii="Times New Roman" w:hAnsi="Times New Roman" w:cs="Times New Roman"/>
          <w:i/>
          <w:lang w:val="en-GB"/>
        </w:rPr>
        <w:t xml:space="preserve"> </w:t>
      </w:r>
      <w:proofErr w:type="spellStart"/>
      <w:r w:rsidRPr="003A3E4B">
        <w:rPr>
          <w:rFonts w:ascii="Times New Roman" w:hAnsi="Times New Roman" w:cs="Times New Roman"/>
          <w:i/>
          <w:lang w:val="en-GB"/>
        </w:rPr>
        <w:t>Alkohol</w:t>
      </w:r>
      <w:proofErr w:type="spellEnd"/>
      <w:r w:rsidRPr="003A3E4B">
        <w:rPr>
          <w:rFonts w:ascii="Times New Roman" w:hAnsi="Times New Roman" w:cs="Times New Roman"/>
          <w:i/>
          <w:lang w:val="en-GB"/>
        </w:rPr>
        <w:t>?</w:t>
      </w:r>
      <w:r w:rsidRPr="003A3E4B">
        <w:rPr>
          <w:rFonts w:ascii="Times New Roman" w:hAnsi="Times New Roman" w:cs="Times New Roman"/>
          <w:iCs/>
        </w:rPr>
        <w:t>”)</w:t>
      </w:r>
      <w:del w:id="0" w:author="Hilmar Zech" w:date="2022-01-26T12:09:00Z">
        <w:r w:rsidRPr="003A3E4B" w:rsidDel="004C06E4">
          <w:rPr>
            <w:rFonts w:ascii="Times New Roman" w:hAnsi="Times New Roman" w:cs="Times New Roman"/>
            <w:iCs/>
          </w:rPr>
          <w:delText xml:space="preserve">.  </w:delText>
        </w:r>
      </w:del>
      <w:ins w:id="1" w:author="Hilmar Zech" w:date="2022-01-26T12:09:00Z">
        <w:r w:rsidRPr="003A3E4B">
          <w:rPr>
            <w:rFonts w:ascii="Times New Roman" w:hAnsi="Times New Roman" w:cs="Times New Roman"/>
            <w:iCs/>
          </w:rPr>
          <w:t xml:space="preserve">. </w:t>
        </w:r>
      </w:ins>
      <w:r w:rsidRPr="003A3E4B">
        <w:rPr>
          <w:rFonts w:ascii="Times New Roman" w:hAnsi="Times New Roman" w:cs="Times New Roman"/>
          <w:iCs/>
        </w:rPr>
        <w:t>If they found this question difficult to answer, they could also indicate, on how many days in a regular week over the last three months they consumed alcohol</w:t>
      </w:r>
      <w:del w:id="2" w:author="Hilmar Zech" w:date="2022-01-26T12:09:00Z">
        <w:r w:rsidRPr="003A3E4B" w:rsidDel="004C06E4">
          <w:rPr>
            <w:rFonts w:ascii="Times New Roman" w:hAnsi="Times New Roman" w:cs="Times New Roman"/>
            <w:iCs/>
          </w:rPr>
          <w:delText xml:space="preserve">.  </w:delText>
        </w:r>
      </w:del>
      <w:ins w:id="3" w:author="Hilmar Zech" w:date="2022-01-26T12:09:00Z">
        <w:r w:rsidRPr="003A3E4B">
          <w:rPr>
            <w:rFonts w:ascii="Times New Roman" w:hAnsi="Times New Roman" w:cs="Times New Roman"/>
            <w:iCs/>
          </w:rPr>
          <w:t xml:space="preserve">. </w:t>
        </w:r>
      </w:ins>
      <w:r w:rsidRPr="003A3E4B">
        <w:rPr>
          <w:rFonts w:ascii="Times New Roman" w:hAnsi="Times New Roman" w:cs="Times New Roman"/>
          <w:iCs/>
        </w:rPr>
        <w:t>Next, they were presented with a pictures of 20 commonly consumed alcoholic drinks and asked, how many of each of the displayed drinks they consumed on one a typical drinking day (“</w:t>
      </w:r>
      <w:r w:rsidRPr="003A3E4B">
        <w:rPr>
          <w:rFonts w:ascii="Times New Roman" w:hAnsi="Times New Roman" w:cs="Times New Roman"/>
          <w:i/>
        </w:rPr>
        <w:t>On the days on which you drank alcohol during the last three months: Can you tell me based on these images, how much of each of these drinks you consumed on a typical day?</w:t>
      </w:r>
      <w:r w:rsidRPr="003A3E4B">
        <w:rPr>
          <w:rFonts w:ascii="Times New Roman" w:hAnsi="Times New Roman" w:cs="Times New Roman"/>
          <w:iCs/>
        </w:rPr>
        <w:t>”; “</w:t>
      </w:r>
      <w:r w:rsidRPr="003A3E4B">
        <w:rPr>
          <w:rFonts w:ascii="Times New Roman" w:hAnsi="Times New Roman" w:cs="Times New Roman"/>
          <w:i/>
          <w:lang w:val="en-GB"/>
        </w:rPr>
        <w:t xml:space="preserve">An </w:t>
      </w:r>
      <w:proofErr w:type="spellStart"/>
      <w:r w:rsidRPr="003A3E4B">
        <w:rPr>
          <w:rFonts w:ascii="Times New Roman" w:hAnsi="Times New Roman" w:cs="Times New Roman"/>
          <w:i/>
          <w:lang w:val="en-GB"/>
        </w:rPr>
        <w:t>diesen</w:t>
      </w:r>
      <w:proofErr w:type="spellEnd"/>
      <w:r w:rsidRPr="003A3E4B">
        <w:rPr>
          <w:rFonts w:ascii="Times New Roman" w:hAnsi="Times New Roman" w:cs="Times New Roman"/>
          <w:i/>
          <w:lang w:val="en-GB"/>
        </w:rPr>
        <w:t xml:space="preserve"> </w:t>
      </w:r>
      <w:proofErr w:type="spellStart"/>
      <w:r w:rsidRPr="003A3E4B">
        <w:rPr>
          <w:rFonts w:ascii="Times New Roman" w:hAnsi="Times New Roman" w:cs="Times New Roman"/>
          <w:i/>
          <w:lang w:val="en-GB"/>
        </w:rPr>
        <w:t>Tagen</w:t>
      </w:r>
      <w:proofErr w:type="spellEnd"/>
      <w:r w:rsidRPr="003A3E4B">
        <w:rPr>
          <w:rFonts w:ascii="Times New Roman" w:hAnsi="Times New Roman" w:cs="Times New Roman"/>
          <w:i/>
          <w:lang w:val="en-GB"/>
        </w:rPr>
        <w:t xml:space="preserve"> an </w:t>
      </w:r>
      <w:proofErr w:type="spellStart"/>
      <w:r w:rsidRPr="003A3E4B">
        <w:rPr>
          <w:rFonts w:ascii="Times New Roman" w:hAnsi="Times New Roman" w:cs="Times New Roman"/>
          <w:i/>
          <w:lang w:val="en-GB"/>
        </w:rPr>
        <w:t>denen</w:t>
      </w:r>
      <w:proofErr w:type="spellEnd"/>
      <w:r w:rsidRPr="003A3E4B">
        <w:rPr>
          <w:rFonts w:ascii="Times New Roman" w:hAnsi="Times New Roman" w:cs="Times New Roman"/>
          <w:i/>
          <w:lang w:val="en-GB"/>
        </w:rPr>
        <w:t xml:space="preserve"> Sie in den </w:t>
      </w:r>
      <w:proofErr w:type="spellStart"/>
      <w:r w:rsidRPr="003A3E4B">
        <w:rPr>
          <w:rFonts w:ascii="Times New Roman" w:hAnsi="Times New Roman" w:cs="Times New Roman"/>
          <w:i/>
          <w:lang w:val="en-GB"/>
        </w:rPr>
        <w:t>letzten</w:t>
      </w:r>
      <w:proofErr w:type="spellEnd"/>
      <w:r w:rsidRPr="003A3E4B">
        <w:rPr>
          <w:rFonts w:ascii="Times New Roman" w:hAnsi="Times New Roman" w:cs="Times New Roman"/>
          <w:i/>
          <w:lang w:val="en-GB"/>
        </w:rPr>
        <w:t xml:space="preserve"> 3 </w:t>
      </w:r>
      <w:proofErr w:type="spellStart"/>
      <w:r w:rsidRPr="003A3E4B">
        <w:rPr>
          <w:rFonts w:ascii="Times New Roman" w:hAnsi="Times New Roman" w:cs="Times New Roman"/>
          <w:i/>
          <w:lang w:val="en-GB"/>
        </w:rPr>
        <w:t>Monaten</w:t>
      </w:r>
      <w:proofErr w:type="spellEnd"/>
      <w:r w:rsidRPr="003A3E4B">
        <w:rPr>
          <w:rFonts w:ascii="Times New Roman" w:hAnsi="Times New Roman" w:cs="Times New Roman"/>
          <w:i/>
          <w:lang w:val="en-GB"/>
        </w:rPr>
        <w:t xml:space="preserve"> </w:t>
      </w:r>
      <w:proofErr w:type="spellStart"/>
      <w:r w:rsidRPr="003A3E4B">
        <w:rPr>
          <w:rFonts w:ascii="Times New Roman" w:hAnsi="Times New Roman" w:cs="Times New Roman"/>
          <w:i/>
          <w:lang w:val="en-GB"/>
        </w:rPr>
        <w:t>Alkohol</w:t>
      </w:r>
      <w:proofErr w:type="spellEnd"/>
      <w:r w:rsidRPr="003A3E4B">
        <w:rPr>
          <w:rFonts w:ascii="Times New Roman" w:hAnsi="Times New Roman" w:cs="Times New Roman"/>
          <w:i/>
          <w:lang w:val="en-GB"/>
        </w:rPr>
        <w:t xml:space="preserve"> </w:t>
      </w:r>
      <w:proofErr w:type="spellStart"/>
      <w:r w:rsidRPr="003A3E4B">
        <w:rPr>
          <w:rFonts w:ascii="Times New Roman" w:hAnsi="Times New Roman" w:cs="Times New Roman"/>
          <w:i/>
          <w:lang w:val="en-GB"/>
        </w:rPr>
        <w:t>tranken</w:t>
      </w:r>
      <w:proofErr w:type="spellEnd"/>
      <w:r w:rsidRPr="003A3E4B">
        <w:rPr>
          <w:rFonts w:ascii="Times New Roman" w:hAnsi="Times New Roman" w:cs="Times New Roman"/>
          <w:i/>
          <w:lang w:val="en-GB"/>
        </w:rPr>
        <w:t xml:space="preserve">: </w:t>
      </w:r>
      <w:proofErr w:type="spellStart"/>
      <w:r w:rsidRPr="003A3E4B">
        <w:rPr>
          <w:rFonts w:ascii="Times New Roman" w:hAnsi="Times New Roman" w:cs="Times New Roman"/>
          <w:i/>
          <w:lang w:val="en-GB"/>
        </w:rPr>
        <w:t>Können</w:t>
      </w:r>
      <w:proofErr w:type="spellEnd"/>
      <w:r w:rsidRPr="003A3E4B">
        <w:rPr>
          <w:rFonts w:ascii="Times New Roman" w:hAnsi="Times New Roman" w:cs="Times New Roman"/>
          <w:i/>
          <w:lang w:val="en-GB"/>
        </w:rPr>
        <w:t xml:space="preserve"> Sie mir </w:t>
      </w:r>
      <w:proofErr w:type="spellStart"/>
      <w:r w:rsidRPr="003A3E4B">
        <w:rPr>
          <w:rFonts w:ascii="Times New Roman" w:hAnsi="Times New Roman" w:cs="Times New Roman"/>
          <w:i/>
          <w:lang w:val="en-GB"/>
        </w:rPr>
        <w:t>anhand</w:t>
      </w:r>
      <w:proofErr w:type="spellEnd"/>
      <w:r w:rsidRPr="003A3E4B">
        <w:rPr>
          <w:rFonts w:ascii="Times New Roman" w:hAnsi="Times New Roman" w:cs="Times New Roman"/>
          <w:i/>
          <w:lang w:val="en-GB"/>
        </w:rPr>
        <w:t xml:space="preserve"> der </w:t>
      </w:r>
      <w:proofErr w:type="spellStart"/>
      <w:r w:rsidRPr="003A3E4B">
        <w:rPr>
          <w:rFonts w:ascii="Times New Roman" w:hAnsi="Times New Roman" w:cs="Times New Roman"/>
          <w:i/>
          <w:lang w:val="en-GB"/>
        </w:rPr>
        <w:t>Abbildungen</w:t>
      </w:r>
      <w:proofErr w:type="spellEnd"/>
      <w:r w:rsidRPr="003A3E4B">
        <w:rPr>
          <w:rFonts w:ascii="Times New Roman" w:hAnsi="Times New Roman" w:cs="Times New Roman"/>
          <w:i/>
          <w:lang w:val="en-GB"/>
        </w:rPr>
        <w:t xml:space="preserve"> auf der </w:t>
      </w:r>
      <w:proofErr w:type="spellStart"/>
      <w:r w:rsidRPr="003A3E4B">
        <w:rPr>
          <w:rFonts w:ascii="Times New Roman" w:hAnsi="Times New Roman" w:cs="Times New Roman"/>
          <w:i/>
          <w:lang w:val="en-GB"/>
        </w:rPr>
        <w:t>Liste</w:t>
      </w:r>
      <w:proofErr w:type="spellEnd"/>
      <w:r w:rsidRPr="003A3E4B">
        <w:rPr>
          <w:rFonts w:ascii="Times New Roman" w:hAnsi="Times New Roman" w:cs="Times New Roman"/>
          <w:i/>
          <w:lang w:val="en-GB"/>
        </w:rPr>
        <w:t xml:space="preserve"> </w:t>
      </w:r>
      <w:proofErr w:type="spellStart"/>
      <w:r w:rsidRPr="003A3E4B">
        <w:rPr>
          <w:rFonts w:ascii="Times New Roman" w:hAnsi="Times New Roman" w:cs="Times New Roman"/>
          <w:i/>
          <w:lang w:val="en-GB"/>
        </w:rPr>
        <w:t>angeben</w:t>
      </w:r>
      <w:proofErr w:type="spellEnd"/>
      <w:r w:rsidRPr="003A3E4B">
        <w:rPr>
          <w:rFonts w:ascii="Times New Roman" w:hAnsi="Times New Roman" w:cs="Times New Roman"/>
          <w:i/>
          <w:lang w:val="en-GB"/>
        </w:rPr>
        <w:t xml:space="preserve">, was und </w:t>
      </w:r>
      <w:proofErr w:type="spellStart"/>
      <w:r w:rsidRPr="003A3E4B">
        <w:rPr>
          <w:rFonts w:ascii="Times New Roman" w:hAnsi="Times New Roman" w:cs="Times New Roman"/>
          <w:i/>
          <w:lang w:val="en-GB"/>
        </w:rPr>
        <w:t>wie</w:t>
      </w:r>
      <w:proofErr w:type="spellEnd"/>
      <w:r w:rsidRPr="003A3E4B">
        <w:rPr>
          <w:rFonts w:ascii="Times New Roman" w:hAnsi="Times New Roman" w:cs="Times New Roman"/>
          <w:i/>
          <w:lang w:val="en-GB"/>
        </w:rPr>
        <w:t xml:space="preserve"> </w:t>
      </w:r>
      <w:proofErr w:type="spellStart"/>
      <w:r w:rsidRPr="003A3E4B">
        <w:rPr>
          <w:rFonts w:ascii="Times New Roman" w:hAnsi="Times New Roman" w:cs="Times New Roman"/>
          <w:i/>
          <w:lang w:val="en-GB"/>
        </w:rPr>
        <w:t>viel</w:t>
      </w:r>
      <w:proofErr w:type="spellEnd"/>
      <w:r w:rsidRPr="003A3E4B">
        <w:rPr>
          <w:rFonts w:ascii="Times New Roman" w:hAnsi="Times New Roman" w:cs="Times New Roman"/>
          <w:i/>
          <w:lang w:val="en-GB"/>
        </w:rPr>
        <w:t xml:space="preserve"> Sie </w:t>
      </w:r>
      <w:proofErr w:type="spellStart"/>
      <w:r w:rsidRPr="003A3E4B">
        <w:rPr>
          <w:rFonts w:ascii="Times New Roman" w:hAnsi="Times New Roman" w:cs="Times New Roman"/>
          <w:i/>
          <w:lang w:val="en-GB"/>
        </w:rPr>
        <w:t>üblicherweise</w:t>
      </w:r>
      <w:proofErr w:type="spellEnd"/>
      <w:r w:rsidRPr="003A3E4B">
        <w:rPr>
          <w:rFonts w:ascii="Times New Roman" w:hAnsi="Times New Roman" w:cs="Times New Roman"/>
          <w:i/>
          <w:lang w:val="en-GB"/>
        </w:rPr>
        <w:t xml:space="preserve"> an </w:t>
      </w:r>
      <w:proofErr w:type="spellStart"/>
      <w:r w:rsidRPr="003A3E4B">
        <w:rPr>
          <w:rFonts w:ascii="Times New Roman" w:hAnsi="Times New Roman" w:cs="Times New Roman"/>
          <w:i/>
          <w:lang w:val="en-GB"/>
        </w:rPr>
        <w:t>einem</w:t>
      </w:r>
      <w:proofErr w:type="spellEnd"/>
      <w:r w:rsidRPr="003A3E4B">
        <w:rPr>
          <w:rFonts w:ascii="Times New Roman" w:hAnsi="Times New Roman" w:cs="Times New Roman"/>
          <w:i/>
          <w:lang w:val="en-GB"/>
        </w:rPr>
        <w:t xml:space="preserve"> Tag </w:t>
      </w:r>
      <w:proofErr w:type="spellStart"/>
      <w:r w:rsidRPr="003A3E4B">
        <w:rPr>
          <w:rFonts w:ascii="Times New Roman" w:hAnsi="Times New Roman" w:cs="Times New Roman"/>
          <w:i/>
          <w:lang w:val="en-GB"/>
        </w:rPr>
        <w:t>tranken</w:t>
      </w:r>
      <w:proofErr w:type="spellEnd"/>
      <w:r w:rsidRPr="003A3E4B">
        <w:rPr>
          <w:rFonts w:ascii="Times New Roman" w:hAnsi="Times New Roman" w:cs="Times New Roman"/>
          <w:i/>
          <w:lang w:val="en-GB"/>
        </w:rPr>
        <w:t>?</w:t>
      </w:r>
      <w:r w:rsidRPr="003A3E4B">
        <w:rPr>
          <w:rFonts w:ascii="Times New Roman" w:hAnsi="Times New Roman" w:cs="Times New Roman"/>
          <w:iCs/>
          <w:lang w:val="en-GB"/>
        </w:rPr>
        <w:t>”</w:t>
      </w:r>
      <w:r w:rsidRPr="003A3E4B">
        <w:rPr>
          <w:rFonts w:ascii="Times New Roman" w:hAnsi="Times New Roman" w:cs="Times New Roman"/>
          <w:iCs/>
        </w:rPr>
        <w:t>; for the complete list of drinks, see Appendix A).</w:t>
      </w:r>
    </w:p>
    <w:p w14:paraId="62A78541" w14:textId="4FAFFAE2" w:rsidR="00DF7C3D" w:rsidRDefault="00DF7C3D">
      <w:pPr>
        <w:rPr>
          <w:rFonts w:ascii="Times New Roman" w:hAnsi="Times New Roman" w:cs="Times New Roman"/>
          <w:iCs/>
        </w:rPr>
      </w:pPr>
    </w:p>
    <w:p w14:paraId="2D389C00" w14:textId="259FA215" w:rsidR="00DF7C3D" w:rsidRDefault="00DF7C3D">
      <w:pPr>
        <w:rPr>
          <w:rFonts w:ascii="Times New Roman" w:hAnsi="Times New Roman" w:cs="Times New Roman"/>
          <w:b/>
          <w:bCs/>
          <w:iCs/>
        </w:rPr>
      </w:pPr>
      <w:r>
        <w:rPr>
          <w:rFonts w:ascii="Times New Roman" w:hAnsi="Times New Roman" w:cs="Times New Roman"/>
          <w:b/>
          <w:bCs/>
          <w:iCs/>
        </w:rPr>
        <w:t>Wording EMA questions</w:t>
      </w:r>
    </w:p>
    <w:p w14:paraId="7819B640" w14:textId="78740B52" w:rsidR="00DF7C3D" w:rsidRDefault="00DF7C3D">
      <w:pPr>
        <w:rPr>
          <w:iCs/>
        </w:rPr>
      </w:pPr>
      <w:r>
        <w:rPr>
          <w:i/>
        </w:rPr>
        <w:t xml:space="preserve">“Think about yesterday/the day before yesterday: How much of each of these drinks did you consume?”; </w:t>
      </w:r>
      <w:r w:rsidRPr="00AB0979">
        <w:rPr>
          <w:iCs/>
        </w:rPr>
        <w:t>“</w:t>
      </w:r>
      <w:proofErr w:type="spellStart"/>
      <w:r w:rsidRPr="005E2E40">
        <w:rPr>
          <w:i/>
        </w:rPr>
        <w:t>Denken</w:t>
      </w:r>
      <w:proofErr w:type="spellEnd"/>
      <w:r w:rsidRPr="005E2E40">
        <w:rPr>
          <w:i/>
        </w:rPr>
        <w:t xml:space="preserve"> Sie an </w:t>
      </w:r>
      <w:proofErr w:type="spellStart"/>
      <w:r w:rsidRPr="005E2E40">
        <w:rPr>
          <w:i/>
        </w:rPr>
        <w:t>gestern</w:t>
      </w:r>
      <w:proofErr w:type="spellEnd"/>
      <w:r>
        <w:rPr>
          <w:i/>
        </w:rPr>
        <w:t>/</w:t>
      </w:r>
      <w:proofErr w:type="spellStart"/>
      <w:r>
        <w:rPr>
          <w:i/>
        </w:rPr>
        <w:t>vorgestern</w:t>
      </w:r>
      <w:proofErr w:type="spellEnd"/>
      <w:r w:rsidRPr="005E2E40">
        <w:rPr>
          <w:i/>
        </w:rPr>
        <w:t xml:space="preserve">: </w:t>
      </w:r>
      <w:proofErr w:type="spellStart"/>
      <w:r w:rsidRPr="005E2E40">
        <w:rPr>
          <w:i/>
        </w:rPr>
        <w:t>Welche</w:t>
      </w:r>
      <w:proofErr w:type="spellEnd"/>
      <w:r w:rsidRPr="005E2E40">
        <w:rPr>
          <w:i/>
        </w:rPr>
        <w:t xml:space="preserve"> und </w:t>
      </w:r>
      <w:proofErr w:type="spellStart"/>
      <w:r w:rsidRPr="005E2E40">
        <w:rPr>
          <w:i/>
        </w:rPr>
        <w:t>wie</w:t>
      </w:r>
      <w:proofErr w:type="spellEnd"/>
      <w:r w:rsidRPr="005E2E40">
        <w:rPr>
          <w:i/>
        </w:rPr>
        <w:t xml:space="preserve"> </w:t>
      </w:r>
      <w:proofErr w:type="spellStart"/>
      <w:r w:rsidRPr="005E2E40">
        <w:rPr>
          <w:i/>
        </w:rPr>
        <w:t>viele</w:t>
      </w:r>
      <w:proofErr w:type="spellEnd"/>
      <w:r w:rsidRPr="005E2E40">
        <w:rPr>
          <w:i/>
        </w:rPr>
        <w:t xml:space="preserve"> </w:t>
      </w:r>
      <w:proofErr w:type="spellStart"/>
      <w:r w:rsidRPr="005E2E40">
        <w:rPr>
          <w:i/>
        </w:rPr>
        <w:t>alkoholische</w:t>
      </w:r>
      <w:proofErr w:type="spellEnd"/>
      <w:r w:rsidRPr="005E2E40">
        <w:rPr>
          <w:i/>
        </w:rPr>
        <w:t xml:space="preserve"> </w:t>
      </w:r>
      <w:proofErr w:type="spellStart"/>
      <w:r w:rsidRPr="005E2E40">
        <w:rPr>
          <w:i/>
        </w:rPr>
        <w:t>Getränke</w:t>
      </w:r>
      <w:proofErr w:type="spellEnd"/>
      <w:r w:rsidRPr="005E2E40">
        <w:rPr>
          <w:i/>
        </w:rPr>
        <w:t xml:space="preserve"> </w:t>
      </w:r>
      <w:proofErr w:type="spellStart"/>
      <w:r w:rsidRPr="005E2E40">
        <w:rPr>
          <w:i/>
        </w:rPr>
        <w:t>haben</w:t>
      </w:r>
      <w:proofErr w:type="spellEnd"/>
      <w:r w:rsidRPr="005E2E40">
        <w:rPr>
          <w:i/>
        </w:rPr>
        <w:t xml:space="preserve"> Sie </w:t>
      </w:r>
      <w:proofErr w:type="spellStart"/>
      <w:r w:rsidRPr="005E2E40">
        <w:rPr>
          <w:i/>
        </w:rPr>
        <w:t>konsumiert</w:t>
      </w:r>
      <w:proofErr w:type="spellEnd"/>
      <w:r w:rsidRPr="005E2E40">
        <w:rPr>
          <w:i/>
        </w:rPr>
        <w:t>?</w:t>
      </w:r>
      <w:r w:rsidRPr="005E2E40">
        <w:rPr>
          <w:iCs/>
        </w:rPr>
        <w:t xml:space="preserve">”  </w:t>
      </w:r>
      <w:r>
        <w:rPr>
          <w:iCs/>
        </w:rPr>
        <w:t>(for the complete list of drinks, see Appendix A).</w:t>
      </w:r>
    </w:p>
    <w:p w14:paraId="16E32FF8" w14:textId="24B3F538" w:rsidR="00E96EAD" w:rsidRDefault="00E96EAD">
      <w:pPr>
        <w:rPr>
          <w:iCs/>
        </w:rPr>
      </w:pPr>
    </w:p>
    <w:p w14:paraId="26D31AB2" w14:textId="0B496F77" w:rsidR="00E96EAD" w:rsidRDefault="00E96EAD">
      <w:pPr>
        <w:rPr>
          <w:b/>
          <w:bCs/>
          <w:iCs/>
        </w:rPr>
      </w:pPr>
      <w:r>
        <w:rPr>
          <w:b/>
          <w:bCs/>
          <w:iCs/>
        </w:rPr>
        <w:t>Model definitions</w:t>
      </w:r>
    </w:p>
    <w:p w14:paraId="1B45EB4B" w14:textId="64606586" w:rsidR="007B771B" w:rsidRDefault="007B771B">
      <w:pPr>
        <w:rPr>
          <w:b/>
          <w:bCs/>
          <w:iCs/>
        </w:rPr>
      </w:pPr>
    </w:p>
    <w:p w14:paraId="6123B83E" w14:textId="7DE56495" w:rsidR="007B771B" w:rsidRDefault="007B771B">
      <w:pPr>
        <w:rPr>
          <w:b/>
          <w:bCs/>
          <w:iCs/>
        </w:rPr>
      </w:pPr>
      <w:r>
        <w:rPr>
          <w:b/>
          <w:bCs/>
          <w:iCs/>
        </w:rPr>
        <w:t>Risk taking task</w:t>
      </w:r>
    </w:p>
    <w:p w14:paraId="044582D7" w14:textId="664943F4" w:rsidR="007B771B" w:rsidRPr="00BA1B2D" w:rsidRDefault="007B771B" w:rsidP="007B771B">
      <w:pPr>
        <w:pStyle w:val="CommentText"/>
        <w:rPr>
          <w:lang w:val="en-US"/>
        </w:rPr>
      </w:pPr>
      <w:r w:rsidRPr="00497D11">
        <w:rPr>
          <w:lang w:val="en-US"/>
        </w:rPr>
        <w:t xml:space="preserve">„The 50 mixed trials consisted of a choice between a certain £0 and a gamble with equal probabilities of a monetary gain or loss. There were five gamble gain amounts in pence (30, 50, 80, 110, 150) and gamble loss amounts were determined by 10 multipliers on the gain amount (0.2, 0.3, 0.4, 0.52, 0.66, 0.82, 1, 1.2, 1.5, 2) chosen to ac- </w:t>
      </w:r>
      <w:proofErr w:type="spellStart"/>
      <w:r w:rsidRPr="00497D11">
        <w:rPr>
          <w:lang w:val="en-US"/>
        </w:rPr>
        <w:t>commodate</w:t>
      </w:r>
      <w:proofErr w:type="spellEnd"/>
      <w:r w:rsidRPr="00497D11">
        <w:rPr>
          <w:lang w:val="en-US"/>
        </w:rPr>
        <w:t xml:space="preserve"> a range of loss sensitivity. The 50 gain trials consisted of a choice between a certain gain and a gamble with equal probabilities of a larger gain or £0. There were five certain amounts (20, 30, 40, 50, 60) and the gamble gain amount was determined using 10 multipliers on the certain amount (1.68, 1.82, 2, 2.22, 2.48, 2.8, 3.16, 3.6, 4.2, 5). The 50 loss trials used the same monetary amounts as the gain trials with five certain amounts (−20, −30, −40, −50, −60) and the same 10 multipliers as used for gain trials. The maximum gamble gain or loss for a single trial was £3.</w:t>
      </w:r>
      <w:r>
        <w:rPr>
          <w:lang w:val="en-US"/>
        </w:rPr>
        <w:t xml:space="preserve">” </w:t>
      </w:r>
      <w:r>
        <w:rPr>
          <w:lang w:val="en-US"/>
        </w:rPr>
        <w:t xml:space="preserve"> (from Rutledge)</w:t>
      </w:r>
    </w:p>
    <w:p w14:paraId="6450A136" w14:textId="77777777" w:rsidR="007B771B" w:rsidRPr="007B771B" w:rsidRDefault="007B771B">
      <w:pPr>
        <w:rPr>
          <w:rFonts w:ascii="Times New Roman" w:hAnsi="Times New Roman" w:cs="Times New Roman"/>
        </w:rPr>
      </w:pPr>
    </w:p>
    <w:sectPr w:rsidR="007B771B" w:rsidRPr="007B771B" w:rsidSect="00384D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lmar Zech">
    <w15:presenceInfo w15:providerId="Windows Live" w15:userId="2bc43d85af2fc0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E4B"/>
    <w:rsid w:val="00091CE1"/>
    <w:rsid w:val="00142E97"/>
    <w:rsid w:val="002D178F"/>
    <w:rsid w:val="00384D86"/>
    <w:rsid w:val="003A3E4B"/>
    <w:rsid w:val="004406DA"/>
    <w:rsid w:val="00600CB9"/>
    <w:rsid w:val="00615DED"/>
    <w:rsid w:val="007B771B"/>
    <w:rsid w:val="008874C2"/>
    <w:rsid w:val="00DF7C3D"/>
    <w:rsid w:val="00E82DE5"/>
    <w:rsid w:val="00E96EAD"/>
    <w:rsid w:val="00F00E5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F360B4D"/>
  <w15:chartTrackingRefBased/>
  <w15:docId w15:val="{7E317341-84E7-A149-91D3-E82DCB1F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1CE1"/>
    <w:pPr>
      <w:spacing w:before="120" w:after="120"/>
      <w:jc w:val="center"/>
    </w:pPr>
    <w:rPr>
      <w:rFonts w:ascii="Times New Roman" w:hAnsi="Times New Roman"/>
    </w:rPr>
    <w:tblPr>
      <w:tblBorders>
        <w:top w:val="single" w:sz="4" w:space="0" w:color="auto"/>
        <w:bottom w:val="single" w:sz="4" w:space="0" w:color="auto"/>
      </w:tblBorders>
    </w:tblPr>
    <w:tcPr>
      <w:vAlign w:val="center"/>
    </w:tcPr>
    <w:tblStylePr w:type="firstRow">
      <w:rPr>
        <w:rFonts w:ascii="Times New Roman" w:hAnsi="Times New Roman"/>
        <w:sz w:val="24"/>
      </w:rPr>
      <w:tblPr/>
      <w:tcPr>
        <w:tcBorders>
          <w:bottom w:val="nil"/>
        </w:tcBorders>
      </w:tcPr>
    </w:tblStylePr>
  </w:style>
  <w:style w:type="paragraph" w:customStyle="1" w:styleId="Heading1">
    <w:name w:val="Heading_1"/>
    <w:basedOn w:val="Normal"/>
    <w:qFormat/>
    <w:rsid w:val="004406DA"/>
    <w:pPr>
      <w:spacing w:line="360" w:lineRule="auto"/>
      <w:jc w:val="center"/>
      <w:outlineLvl w:val="0"/>
    </w:pPr>
    <w:rPr>
      <w:rFonts w:ascii="Times New Roman" w:eastAsia="Times New Roman" w:hAnsi="Times New Roman" w:cs="Times New Roman"/>
      <w:b/>
      <w:bCs/>
      <w:lang w:val="en-NL"/>
    </w:rPr>
  </w:style>
  <w:style w:type="paragraph" w:customStyle="1" w:styleId="Heading10">
    <w:name w:val="Heading _1"/>
    <w:basedOn w:val="Normal"/>
    <w:qFormat/>
    <w:rsid w:val="004406DA"/>
    <w:pPr>
      <w:spacing w:line="360" w:lineRule="auto"/>
      <w:jc w:val="center"/>
      <w:outlineLvl w:val="0"/>
    </w:pPr>
    <w:rPr>
      <w:rFonts w:ascii="Times New Roman" w:eastAsia="Times New Roman" w:hAnsi="Times New Roman" w:cs="Times New Roman"/>
      <w:b/>
      <w:bCs/>
    </w:rPr>
  </w:style>
  <w:style w:type="paragraph" w:customStyle="1" w:styleId="Normal1">
    <w:name w:val="Normal1"/>
    <w:basedOn w:val="Normal"/>
    <w:qFormat/>
    <w:rsid w:val="004406DA"/>
    <w:pPr>
      <w:spacing w:line="480" w:lineRule="auto"/>
      <w:ind w:firstLine="720"/>
      <w:jc w:val="both"/>
    </w:pPr>
    <w:rPr>
      <w:rFonts w:ascii="Times New Roman" w:eastAsia="Times New Roman" w:hAnsi="Times New Roman" w:cs="Times New Roman"/>
    </w:rPr>
  </w:style>
  <w:style w:type="paragraph" w:customStyle="1" w:styleId="Heading2">
    <w:name w:val="Heading_2"/>
    <w:basedOn w:val="Normal"/>
    <w:qFormat/>
    <w:rsid w:val="004406DA"/>
    <w:pPr>
      <w:spacing w:line="480" w:lineRule="auto"/>
      <w:outlineLvl w:val="1"/>
    </w:pPr>
    <w:rPr>
      <w:rFonts w:ascii="Times New Roman" w:eastAsia="Times New Roman" w:hAnsi="Times New Roman" w:cs="Times New Roman"/>
      <w:b/>
      <w:bCs/>
    </w:rPr>
  </w:style>
  <w:style w:type="paragraph" w:customStyle="1" w:styleId="Heading3">
    <w:name w:val="Heading_3"/>
    <w:basedOn w:val="Normal"/>
    <w:qFormat/>
    <w:rsid w:val="004406DA"/>
    <w:pPr>
      <w:spacing w:line="480" w:lineRule="auto"/>
      <w:outlineLvl w:val="2"/>
    </w:pPr>
    <w:rPr>
      <w:rFonts w:ascii="Times New Roman" w:eastAsia="Times New Roman" w:hAnsi="Times New Roman" w:cs="Times New Roman"/>
      <w:b/>
      <w:bCs/>
      <w:i/>
      <w:iCs/>
    </w:rPr>
  </w:style>
  <w:style w:type="paragraph" w:customStyle="1" w:styleId="Heading4">
    <w:name w:val="Heading_4"/>
    <w:basedOn w:val="Normal1"/>
    <w:qFormat/>
    <w:rsid w:val="004406DA"/>
    <w:pPr>
      <w:outlineLvl w:val="3"/>
    </w:pPr>
    <w:rPr>
      <w:b/>
      <w:bCs/>
    </w:rPr>
  </w:style>
  <w:style w:type="character" w:styleId="CommentReference">
    <w:name w:val="annotation reference"/>
    <w:basedOn w:val="DefaultParagraphFont"/>
    <w:uiPriority w:val="99"/>
    <w:semiHidden/>
    <w:unhideWhenUsed/>
    <w:rsid w:val="00DF7C3D"/>
    <w:rPr>
      <w:sz w:val="16"/>
      <w:szCs w:val="16"/>
    </w:rPr>
  </w:style>
  <w:style w:type="paragraph" w:styleId="CommentText">
    <w:name w:val="annotation text"/>
    <w:basedOn w:val="Normal"/>
    <w:link w:val="CommentTextChar"/>
    <w:uiPriority w:val="99"/>
    <w:unhideWhenUsed/>
    <w:rsid w:val="00DF7C3D"/>
    <w:rPr>
      <w:rFonts w:ascii="Times New Roman" w:eastAsia="Times New Roman" w:hAnsi="Times New Roman" w:cs="Times New Roman"/>
      <w:sz w:val="20"/>
      <w:szCs w:val="20"/>
      <w:lang w:val="de-DE"/>
    </w:rPr>
  </w:style>
  <w:style w:type="character" w:customStyle="1" w:styleId="CommentTextChar">
    <w:name w:val="Comment Text Char"/>
    <w:basedOn w:val="DefaultParagraphFont"/>
    <w:link w:val="CommentText"/>
    <w:uiPriority w:val="99"/>
    <w:rsid w:val="00DF7C3D"/>
    <w:rPr>
      <w:rFonts w:ascii="Times New Roman" w:eastAsia="Times New Roman" w:hAnsi="Times New Roman" w:cs="Times New Roman"/>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Hilmar Zech</dc:creator>
  <cp:keywords/>
  <dc:description/>
  <cp:lastModifiedBy>Hilmar Zech</cp:lastModifiedBy>
  <cp:revision>1</cp:revision>
  <dcterms:created xsi:type="dcterms:W3CDTF">2022-01-26T18:53:00Z</dcterms:created>
  <dcterms:modified xsi:type="dcterms:W3CDTF">2022-01-27T10:25:00Z</dcterms:modified>
</cp:coreProperties>
</file>